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C6928" w14:textId="456C9654" w:rsidR="005733D8" w:rsidRPr="00710F97" w:rsidRDefault="009F4914" w:rsidP="005733D8">
      <w:pPr>
        <w:spacing w:after="0" w:line="360" w:lineRule="auto"/>
        <w:jc w:val="center"/>
        <w:rPr>
          <w:b/>
          <w:sz w:val="24"/>
          <w:szCs w:val="24"/>
        </w:rPr>
      </w:pPr>
      <w:r>
        <w:rPr>
          <w:b/>
          <w:sz w:val="24"/>
          <w:szCs w:val="24"/>
        </w:rPr>
        <w:t>Pedigree</w:t>
      </w:r>
      <w:r w:rsidR="007621AE">
        <w:rPr>
          <w:b/>
          <w:sz w:val="24"/>
          <w:szCs w:val="24"/>
        </w:rPr>
        <w:t xml:space="preserve"> file and the inverse of the </w:t>
      </w:r>
      <w:del w:id="0" w:author="Tristan Kistler" w:date="2023-05-17T13:57:00Z">
        <w:r w:rsidR="007621AE" w:rsidDel="004623B2">
          <w:rPr>
            <w:b/>
            <w:sz w:val="24"/>
            <w:szCs w:val="24"/>
          </w:rPr>
          <w:delText>relationship</w:delText>
        </w:r>
      </w:del>
      <w:del w:id="1" w:author="Tristan Kistler" w:date="2023-05-17T13:56:00Z">
        <w:r w:rsidR="007621AE" w:rsidDel="004623B2">
          <w:rPr>
            <w:b/>
            <w:sz w:val="24"/>
            <w:szCs w:val="24"/>
          </w:rPr>
          <w:delText>s</w:delText>
        </w:r>
      </w:del>
      <w:del w:id="2" w:author="Tristan Kistler" w:date="2023-05-17T13:57:00Z">
        <w:r w:rsidDel="004623B2">
          <w:rPr>
            <w:b/>
            <w:sz w:val="24"/>
            <w:szCs w:val="24"/>
          </w:rPr>
          <w:delText xml:space="preserve"> </w:delText>
        </w:r>
        <w:r w:rsidR="007621AE" w:rsidDel="004623B2">
          <w:rPr>
            <w:b/>
            <w:sz w:val="24"/>
            <w:szCs w:val="24"/>
          </w:rPr>
          <w:delText>matrix</w:delText>
        </w:r>
      </w:del>
      <w:ins w:id="3" w:author="Tristan Kistler" w:date="2023-05-17T13:57:00Z">
        <w:r w:rsidR="004623B2">
          <w:rPr>
            <w:b/>
            <w:sz w:val="24"/>
            <w:szCs w:val="24"/>
          </w:rPr>
          <w:t>relationship matrix</w:t>
        </w:r>
      </w:ins>
      <w:r w:rsidR="007621AE">
        <w:rPr>
          <w:b/>
          <w:sz w:val="24"/>
          <w:szCs w:val="24"/>
        </w:rPr>
        <w:t xml:space="preserve"> in honey bees</w:t>
      </w:r>
    </w:p>
    <w:p w14:paraId="5B7ACDDD" w14:textId="77777777" w:rsidR="005733D8" w:rsidRDefault="005733D8" w:rsidP="005733D8">
      <w:pPr>
        <w:spacing w:after="0"/>
        <w:rPr>
          <w:b/>
          <w:sz w:val="20"/>
          <w:szCs w:val="20"/>
        </w:rPr>
      </w:pPr>
    </w:p>
    <w:p w14:paraId="1138892E" w14:textId="5B3516F4" w:rsidR="005733D8" w:rsidRDefault="005733D8" w:rsidP="005733D8">
      <w:pPr>
        <w:spacing w:after="0"/>
        <w:jc w:val="center"/>
        <w:rPr>
          <w:sz w:val="20"/>
          <w:szCs w:val="20"/>
        </w:rPr>
      </w:pPr>
      <w:r w:rsidRPr="00710F97">
        <w:rPr>
          <w:sz w:val="20"/>
          <w:szCs w:val="20"/>
        </w:rPr>
        <w:t xml:space="preserve">Pim Brascamp, </w:t>
      </w:r>
      <w:r w:rsidR="005206AF">
        <w:rPr>
          <w:sz w:val="20"/>
          <w:szCs w:val="20"/>
        </w:rPr>
        <w:t>19 April</w:t>
      </w:r>
      <w:r w:rsidR="00513B9F">
        <w:rPr>
          <w:sz w:val="20"/>
          <w:szCs w:val="20"/>
        </w:rPr>
        <w:t xml:space="preserve"> 2023</w:t>
      </w:r>
    </w:p>
    <w:p w14:paraId="40F360C9" w14:textId="77777777" w:rsidR="00BD3139" w:rsidRDefault="00BD3139" w:rsidP="005733D8">
      <w:pPr>
        <w:spacing w:after="0"/>
        <w:jc w:val="center"/>
        <w:rPr>
          <w:sz w:val="20"/>
          <w:szCs w:val="20"/>
        </w:rPr>
      </w:pPr>
      <w:r>
        <w:rPr>
          <w:sz w:val="20"/>
          <w:szCs w:val="20"/>
        </w:rPr>
        <w:t>For comments and questions please contact pim.brascamp@wur.nl</w:t>
      </w:r>
    </w:p>
    <w:p w14:paraId="53D4C5E7" w14:textId="77777777" w:rsidR="005733D8" w:rsidRDefault="005733D8" w:rsidP="00546135">
      <w:pPr>
        <w:spacing w:after="0" w:line="360" w:lineRule="auto"/>
        <w:rPr>
          <w:sz w:val="20"/>
          <w:szCs w:val="20"/>
        </w:rPr>
      </w:pPr>
    </w:p>
    <w:p w14:paraId="24B90251" w14:textId="5979A450" w:rsidR="007621AE" w:rsidRPr="007621AE" w:rsidRDefault="007621AE" w:rsidP="00DE596B">
      <w:pPr>
        <w:spacing w:after="0" w:line="360" w:lineRule="auto"/>
        <w:rPr>
          <w:sz w:val="20"/>
          <w:szCs w:val="20"/>
        </w:rPr>
      </w:pPr>
      <w:r>
        <w:rPr>
          <w:sz w:val="20"/>
          <w:szCs w:val="20"/>
        </w:rPr>
        <w:t>This note describes two R-programs. The first produces a pedigree file for honey bees consisting of colonies, dams and sires. Colonies are groups of workers, dams are individual queens and sires are groups of drone-producing queens</w:t>
      </w:r>
      <w:ins w:id="4" w:author="Tristan Kistler" w:date="2023-05-17T13:56:00Z">
        <w:r w:rsidR="004623B2">
          <w:rPr>
            <w:sz w:val="20"/>
            <w:szCs w:val="20"/>
          </w:rPr>
          <w:t xml:space="preserve"> (DPQ)</w:t>
        </w:r>
      </w:ins>
      <w:r>
        <w:rPr>
          <w:sz w:val="20"/>
          <w:szCs w:val="20"/>
        </w:rPr>
        <w:t xml:space="preserve">. The programs allow for the situation that the sire is only one queen, which in particular is relevant for single-drone insemination. </w:t>
      </w:r>
      <w:r w:rsidR="00560BAA">
        <w:rPr>
          <w:sz w:val="20"/>
          <w:szCs w:val="20"/>
        </w:rPr>
        <w:t xml:space="preserve">The program also allows natural mating. </w:t>
      </w:r>
      <w:r>
        <w:rPr>
          <w:sz w:val="20"/>
          <w:szCs w:val="20"/>
        </w:rPr>
        <w:t xml:space="preserve">The second program produces the numerator </w:t>
      </w:r>
      <w:del w:id="5" w:author="Tristan Kistler" w:date="2023-05-17T13:57:00Z">
        <w:r w:rsidDel="004623B2">
          <w:rPr>
            <w:sz w:val="20"/>
            <w:szCs w:val="20"/>
          </w:rPr>
          <w:delText>relationships matrix</w:delText>
        </w:r>
      </w:del>
      <w:ins w:id="6" w:author="Tristan Kistler" w:date="2023-05-17T13:57:00Z">
        <w:r w:rsidR="004623B2">
          <w:rPr>
            <w:sz w:val="20"/>
            <w:szCs w:val="20"/>
          </w:rPr>
          <w:t>relationship matrix</w:t>
        </w:r>
      </w:ins>
      <w:r w:rsidR="00FF3E32">
        <w:rPr>
          <w:sz w:val="20"/>
          <w:szCs w:val="20"/>
        </w:rPr>
        <w:t xml:space="preserve"> </w:t>
      </w:r>
      <w:r w:rsidR="00FF3E32">
        <w:rPr>
          <w:b/>
          <w:bCs/>
          <w:sz w:val="20"/>
          <w:szCs w:val="20"/>
        </w:rPr>
        <w:t xml:space="preserve">A </w:t>
      </w:r>
      <w:r>
        <w:rPr>
          <w:rFonts w:eastAsiaTheme="minorEastAsia"/>
          <w:color w:val="000000" w:themeColor="text1"/>
          <w:sz w:val="20"/>
          <w:szCs w:val="20"/>
        </w:rPr>
        <w:t>and its inverse.</w:t>
      </w:r>
    </w:p>
    <w:p w14:paraId="689A9745" w14:textId="77777777" w:rsidR="00DE596B" w:rsidRPr="00DE596B" w:rsidRDefault="007621AE" w:rsidP="00DE596B">
      <w:pPr>
        <w:autoSpaceDE w:val="0"/>
        <w:autoSpaceDN w:val="0"/>
        <w:adjustRightInd w:val="0"/>
        <w:spacing w:after="0" w:line="360" w:lineRule="auto"/>
        <w:rPr>
          <w:rFonts w:cs="MyriadPro-It"/>
          <w:iCs/>
          <w:sz w:val="20"/>
          <w:szCs w:val="20"/>
          <w:lang w:val="en-US"/>
        </w:rPr>
      </w:pPr>
      <w:r w:rsidRPr="00DE596B">
        <w:rPr>
          <w:sz w:val="20"/>
          <w:szCs w:val="20"/>
        </w:rPr>
        <w:t xml:space="preserve">For theory see Brascamp and </w:t>
      </w:r>
      <w:r w:rsidRPr="00DE596B">
        <w:rPr>
          <w:color w:val="000000" w:themeColor="text1"/>
          <w:sz w:val="20"/>
          <w:szCs w:val="20"/>
        </w:rPr>
        <w:t xml:space="preserve">Bijma (GSE, 2014, </w:t>
      </w:r>
      <w:r w:rsidRPr="00DE596B">
        <w:rPr>
          <w:rFonts w:cs="FdknvmAdvTT3713a231"/>
          <w:color w:val="000000" w:themeColor="text1"/>
          <w:sz w:val="20"/>
          <w:szCs w:val="20"/>
        </w:rPr>
        <w:t>DOI:10.1186/s12711-014-0053-9</w:t>
      </w:r>
      <w:proofErr w:type="gramStart"/>
      <w:r w:rsidR="001D0633" w:rsidRPr="00DE596B">
        <w:rPr>
          <w:color w:val="000000" w:themeColor="text1"/>
          <w:sz w:val="20"/>
          <w:szCs w:val="20"/>
        </w:rPr>
        <w:t xml:space="preserve">), </w:t>
      </w:r>
      <w:r w:rsidRPr="00DE596B">
        <w:rPr>
          <w:color w:val="000000" w:themeColor="text1"/>
          <w:sz w:val="20"/>
          <w:szCs w:val="20"/>
        </w:rPr>
        <w:t xml:space="preserve"> Brascamp</w:t>
      </w:r>
      <w:proofErr w:type="gramEnd"/>
      <w:r w:rsidRPr="00DE596B">
        <w:rPr>
          <w:color w:val="000000" w:themeColor="text1"/>
          <w:sz w:val="20"/>
          <w:szCs w:val="20"/>
        </w:rPr>
        <w:t xml:space="preserve"> </w:t>
      </w:r>
      <w:r w:rsidRPr="00DE596B">
        <w:rPr>
          <w:i/>
          <w:color w:val="000000" w:themeColor="text1"/>
          <w:sz w:val="20"/>
          <w:szCs w:val="20"/>
        </w:rPr>
        <w:t>et al</w:t>
      </w:r>
      <w:r w:rsidR="00DE596B">
        <w:rPr>
          <w:i/>
          <w:color w:val="000000" w:themeColor="text1"/>
          <w:sz w:val="20"/>
          <w:szCs w:val="20"/>
        </w:rPr>
        <w:t>.</w:t>
      </w:r>
      <w:r w:rsidRPr="00DE596B">
        <w:rPr>
          <w:color w:val="000000" w:themeColor="text1"/>
          <w:sz w:val="20"/>
          <w:szCs w:val="20"/>
        </w:rPr>
        <w:t xml:space="preserve"> (</w:t>
      </w:r>
      <w:proofErr w:type="spellStart"/>
      <w:r w:rsidRPr="00DE596B">
        <w:rPr>
          <w:color w:val="000000" w:themeColor="text1"/>
          <w:sz w:val="20"/>
          <w:szCs w:val="20"/>
        </w:rPr>
        <w:t>Apidologie</w:t>
      </w:r>
      <w:proofErr w:type="spellEnd"/>
      <w:r w:rsidRPr="00DE596B">
        <w:rPr>
          <w:color w:val="000000" w:themeColor="text1"/>
          <w:sz w:val="20"/>
          <w:szCs w:val="20"/>
        </w:rPr>
        <w:t xml:space="preserve">, 2016, </w:t>
      </w:r>
      <w:r w:rsidRPr="00DE596B">
        <w:rPr>
          <w:rFonts w:cs="SourceSansPro-Regular"/>
          <w:color w:val="000000" w:themeColor="text1"/>
          <w:sz w:val="20"/>
          <w:szCs w:val="20"/>
        </w:rPr>
        <w:t>DOI: 10.1007/s13592-016-0427-9)</w:t>
      </w:r>
      <w:r w:rsidR="001D0633" w:rsidRPr="00DE596B">
        <w:rPr>
          <w:rFonts w:cs="SourceSansPro-Regular"/>
          <w:color w:val="000000" w:themeColor="text1"/>
          <w:sz w:val="20"/>
          <w:szCs w:val="20"/>
        </w:rPr>
        <w:t xml:space="preserve"> and a erratum to the </w:t>
      </w:r>
      <w:proofErr w:type="spellStart"/>
      <w:r w:rsidR="001D0633" w:rsidRPr="00DE596B">
        <w:rPr>
          <w:rFonts w:cs="SourceSansPro-Regular"/>
          <w:color w:val="000000" w:themeColor="text1"/>
          <w:sz w:val="20"/>
          <w:szCs w:val="20"/>
        </w:rPr>
        <w:t>Apidologie</w:t>
      </w:r>
      <w:proofErr w:type="spellEnd"/>
      <w:r w:rsidR="001D0633" w:rsidRPr="00DE596B">
        <w:rPr>
          <w:rFonts w:cs="SourceSansPro-Regular"/>
          <w:color w:val="000000" w:themeColor="text1"/>
          <w:sz w:val="20"/>
          <w:szCs w:val="20"/>
        </w:rPr>
        <w:t xml:space="preserve"> paper (</w:t>
      </w:r>
      <w:proofErr w:type="spellStart"/>
      <w:r w:rsidR="001D0633" w:rsidRPr="00DE596B">
        <w:rPr>
          <w:rFonts w:cs="SourceSansPro-Regular"/>
          <w:color w:val="000000" w:themeColor="text1"/>
          <w:sz w:val="20"/>
          <w:szCs w:val="20"/>
        </w:rPr>
        <w:t>Apidologie</w:t>
      </w:r>
      <w:proofErr w:type="spellEnd"/>
      <w:r w:rsidR="001D0633" w:rsidRPr="00DE596B">
        <w:rPr>
          <w:rFonts w:cs="SourceSansPro-Regular"/>
          <w:color w:val="000000" w:themeColor="text1"/>
          <w:sz w:val="20"/>
          <w:szCs w:val="20"/>
        </w:rPr>
        <w:t xml:space="preserve">, 2018, </w:t>
      </w:r>
      <w:r w:rsidR="001D0633" w:rsidRPr="00DE596B">
        <w:rPr>
          <w:rFonts w:cs="CnwflkAdvTT3713a231"/>
          <w:sz w:val="20"/>
          <w:szCs w:val="20"/>
        </w:rPr>
        <w:t>DOI: 10.1007/s13592-018-0573-3)</w:t>
      </w:r>
      <w:r w:rsidRPr="00DE596B">
        <w:rPr>
          <w:rFonts w:cs="SourceSansPro-Regular"/>
          <w:color w:val="000000" w:themeColor="text1"/>
          <w:sz w:val="20"/>
          <w:szCs w:val="20"/>
        </w:rPr>
        <w:t xml:space="preserve">. </w:t>
      </w:r>
      <w:r w:rsidR="001D0633" w:rsidRPr="00DE596B">
        <w:rPr>
          <w:rFonts w:cs="SourceSansPro-Regular"/>
          <w:color w:val="000000" w:themeColor="text1"/>
          <w:sz w:val="20"/>
          <w:szCs w:val="20"/>
        </w:rPr>
        <w:t xml:space="preserve">The erratum concerns the interpretation of the variance component </w:t>
      </w:r>
      <w:r w:rsidR="008C310E" w:rsidRPr="00DE596B">
        <w:rPr>
          <w:rFonts w:cs="SourceSansPro-Regular"/>
          <w:color w:val="000000" w:themeColor="text1"/>
          <w:sz w:val="20"/>
          <w:szCs w:val="20"/>
        </w:rPr>
        <w:t xml:space="preserve">for colony’s worker effect. </w:t>
      </w:r>
      <w:r w:rsidR="00F64238" w:rsidRPr="00DE596B">
        <w:rPr>
          <w:rFonts w:cs="SourceSansPro-Regular"/>
          <w:color w:val="000000" w:themeColor="text1"/>
          <w:sz w:val="20"/>
          <w:szCs w:val="20"/>
        </w:rPr>
        <w:t xml:space="preserve">A paper going into </w:t>
      </w:r>
      <w:r w:rsidR="00DE596B" w:rsidRPr="00DE596B">
        <w:rPr>
          <w:rFonts w:cs="SourceSansPro-Regular"/>
          <w:color w:val="000000" w:themeColor="text1"/>
          <w:sz w:val="20"/>
          <w:szCs w:val="20"/>
        </w:rPr>
        <w:t>this issue more extensively was published in GSE (</w:t>
      </w:r>
      <w:r w:rsidR="00DE596B" w:rsidRPr="00DE596B">
        <w:rPr>
          <w:rFonts w:cs="MyriadPro-Regular"/>
          <w:sz w:val="20"/>
          <w:szCs w:val="20"/>
          <w:lang w:val="en-US"/>
        </w:rPr>
        <w:t xml:space="preserve">Brascamp and Bijma </w:t>
      </w:r>
      <w:r w:rsidR="00DE596B" w:rsidRPr="00DE596B">
        <w:rPr>
          <w:rFonts w:ascii="Tahoma" w:hAnsi="Tahoma" w:cs="Tahoma"/>
          <w:i/>
          <w:iCs/>
          <w:sz w:val="20"/>
          <w:szCs w:val="20"/>
          <w:lang w:val="nl-NL"/>
        </w:rPr>
        <w:t>﻿</w:t>
      </w:r>
      <w:r w:rsidR="00DE596B" w:rsidRPr="00DE596B">
        <w:rPr>
          <w:rFonts w:cs="MyriadPro-It"/>
          <w:iCs/>
          <w:sz w:val="20"/>
          <w:szCs w:val="20"/>
          <w:lang w:val="en-US"/>
        </w:rPr>
        <w:t>GSE</w:t>
      </w:r>
      <w:r w:rsidR="00DE596B">
        <w:rPr>
          <w:rFonts w:cs="MyriadPro-It"/>
          <w:iCs/>
          <w:sz w:val="20"/>
          <w:szCs w:val="20"/>
          <w:lang w:val="en-US"/>
        </w:rPr>
        <w:t>, 2019,</w:t>
      </w:r>
    </w:p>
    <w:p w14:paraId="0DAA149A" w14:textId="36CD94F0" w:rsidR="007621AE" w:rsidRPr="00FF3E32" w:rsidRDefault="00DE596B" w:rsidP="00DE596B">
      <w:pPr>
        <w:spacing w:after="0" w:line="360" w:lineRule="auto"/>
        <w:rPr>
          <w:rFonts w:cs="SourceSansPro-Regular"/>
          <w:color w:val="000000" w:themeColor="text1"/>
          <w:sz w:val="20"/>
          <w:szCs w:val="20"/>
        </w:rPr>
      </w:pPr>
      <w:r w:rsidRPr="00560BAA">
        <w:rPr>
          <w:rFonts w:cs="MyriadPro-Regular"/>
          <w:sz w:val="20"/>
          <w:szCs w:val="20"/>
          <w:lang w:val="en-US"/>
        </w:rPr>
        <w:t>DOI: 10.1186/s12711-019-0510-6</w:t>
      </w:r>
      <w:r w:rsidR="00F64238" w:rsidRPr="00DE596B">
        <w:rPr>
          <w:rFonts w:cs="SourceSansPro-Regular"/>
          <w:color w:val="000000" w:themeColor="text1"/>
          <w:sz w:val="20"/>
          <w:szCs w:val="20"/>
        </w:rPr>
        <w:t>.</w:t>
      </w:r>
      <w:r>
        <w:rPr>
          <w:rFonts w:cs="SourceSansPro-Regular"/>
          <w:color w:val="000000" w:themeColor="text1"/>
          <w:sz w:val="20"/>
          <w:szCs w:val="20"/>
        </w:rPr>
        <w:t>)</w:t>
      </w:r>
      <w:r w:rsidR="00FF3E32">
        <w:rPr>
          <w:rFonts w:cs="SourceSansPro-Regular"/>
          <w:color w:val="000000" w:themeColor="text1"/>
          <w:sz w:val="20"/>
          <w:szCs w:val="20"/>
        </w:rPr>
        <w:t xml:space="preserve">. The program computing the inverse of </w:t>
      </w:r>
      <w:r w:rsidR="00FF3E32">
        <w:rPr>
          <w:rFonts w:cs="SourceSansPro-Regular"/>
          <w:b/>
          <w:bCs/>
          <w:color w:val="000000" w:themeColor="text1"/>
          <w:sz w:val="20"/>
          <w:szCs w:val="20"/>
        </w:rPr>
        <w:t>A</w:t>
      </w:r>
      <w:r w:rsidR="00FF3E32">
        <w:rPr>
          <w:rFonts w:cs="SourceSansPro-Regular"/>
          <w:color w:val="000000" w:themeColor="text1"/>
          <w:sz w:val="20"/>
          <w:szCs w:val="20"/>
        </w:rPr>
        <w:t xml:space="preserve"> does not include the inversion for very large datasets as developed by Bernstein et al. (2018, </w:t>
      </w:r>
      <w:r w:rsidR="00FF3E32" w:rsidRPr="00FF3E32">
        <w:rPr>
          <w:sz w:val="20"/>
          <w:szCs w:val="20"/>
        </w:rPr>
        <w:t xml:space="preserve">J </w:t>
      </w:r>
      <w:proofErr w:type="spellStart"/>
      <w:r w:rsidR="00FF3E32" w:rsidRPr="00FF3E32">
        <w:rPr>
          <w:sz w:val="20"/>
          <w:szCs w:val="20"/>
        </w:rPr>
        <w:t>Anim</w:t>
      </w:r>
      <w:proofErr w:type="spellEnd"/>
      <w:r w:rsidR="00FF3E32" w:rsidRPr="00FF3E32">
        <w:rPr>
          <w:sz w:val="20"/>
          <w:szCs w:val="20"/>
        </w:rPr>
        <w:t xml:space="preserve"> Breed Genet. </w:t>
      </w:r>
      <w:proofErr w:type="gramStart"/>
      <w:r w:rsidR="00FF3E32" w:rsidRPr="00FF3E32">
        <w:rPr>
          <w:sz w:val="20"/>
          <w:szCs w:val="20"/>
        </w:rPr>
        <w:t>2018;135:323</w:t>
      </w:r>
      <w:proofErr w:type="gramEnd"/>
      <w:r w:rsidR="00FF3E32" w:rsidRPr="00FF3E32">
        <w:rPr>
          <w:sz w:val="20"/>
          <w:szCs w:val="20"/>
        </w:rPr>
        <w:t>–332.</w:t>
      </w:r>
      <w:r w:rsidR="00FF3E32">
        <w:rPr>
          <w:sz w:val="20"/>
          <w:szCs w:val="20"/>
        </w:rPr>
        <w:t>)</w:t>
      </w:r>
    </w:p>
    <w:p w14:paraId="50E505F3" w14:textId="481BAE6C" w:rsidR="001222C6" w:rsidRDefault="001222C6" w:rsidP="00DE596B">
      <w:pPr>
        <w:spacing w:after="0" w:line="360" w:lineRule="auto"/>
        <w:rPr>
          <w:rFonts w:cs="SourceSansPro-Regular"/>
          <w:color w:val="000000" w:themeColor="text1"/>
          <w:sz w:val="20"/>
          <w:szCs w:val="20"/>
        </w:rPr>
      </w:pPr>
      <w:r w:rsidRPr="00DE596B">
        <w:rPr>
          <w:rFonts w:cs="SourceSansPro-Regular"/>
          <w:color w:val="000000" w:themeColor="text1"/>
          <w:sz w:val="20"/>
          <w:szCs w:val="20"/>
        </w:rPr>
        <w:t>The program</w:t>
      </w:r>
      <w:r w:rsidR="00FF3E32">
        <w:rPr>
          <w:rFonts w:cs="SourceSansPro-Regular"/>
          <w:color w:val="000000" w:themeColor="text1"/>
          <w:sz w:val="20"/>
          <w:szCs w:val="20"/>
        </w:rPr>
        <w:t>s</w:t>
      </w:r>
      <w:r w:rsidRPr="00DE596B">
        <w:rPr>
          <w:rFonts w:cs="SourceSansPro-Regular"/>
          <w:color w:val="000000" w:themeColor="text1"/>
          <w:sz w:val="20"/>
          <w:szCs w:val="20"/>
        </w:rPr>
        <w:t xml:space="preserve"> and files are the result of continuous development. </w:t>
      </w:r>
      <w:r w:rsidR="009F4914" w:rsidRPr="00DE596B">
        <w:rPr>
          <w:rFonts w:cs="SourceSansPro-Regular"/>
          <w:color w:val="000000" w:themeColor="text1"/>
          <w:sz w:val="20"/>
          <w:szCs w:val="20"/>
        </w:rPr>
        <w:t>The program</w:t>
      </w:r>
      <w:r w:rsidR="00FF3E32">
        <w:rPr>
          <w:rFonts w:cs="SourceSansPro-Regular"/>
          <w:color w:val="000000" w:themeColor="text1"/>
          <w:sz w:val="20"/>
          <w:szCs w:val="20"/>
        </w:rPr>
        <w:t>s</w:t>
      </w:r>
      <w:r w:rsidR="009F4914" w:rsidRPr="00DE596B">
        <w:rPr>
          <w:rFonts w:cs="SourceSansPro-Regular"/>
          <w:color w:val="000000" w:themeColor="text1"/>
          <w:sz w:val="20"/>
          <w:szCs w:val="20"/>
        </w:rPr>
        <w:t xml:space="preserve"> show traces of that and another consequence is </w:t>
      </w:r>
      <w:r w:rsidRPr="00DE596B">
        <w:rPr>
          <w:rFonts w:cs="SourceSansPro-Regular"/>
          <w:color w:val="000000" w:themeColor="text1"/>
          <w:sz w:val="20"/>
          <w:szCs w:val="20"/>
        </w:rPr>
        <w:t>sequences of items in the files are sometimes no longer logical.</w:t>
      </w:r>
      <w:r w:rsidR="005D1618">
        <w:rPr>
          <w:rFonts w:cs="SourceSansPro-Regular"/>
          <w:color w:val="000000" w:themeColor="text1"/>
          <w:sz w:val="20"/>
          <w:szCs w:val="20"/>
        </w:rPr>
        <w:t xml:space="preserve"> In 2015 a FORTRAN-version of AMD-AINV was written by </w:t>
      </w:r>
      <w:proofErr w:type="spellStart"/>
      <w:r w:rsidR="005D1618">
        <w:rPr>
          <w:rFonts w:cs="SourceSansPro-Regular"/>
          <w:color w:val="000000" w:themeColor="text1"/>
          <w:sz w:val="20"/>
          <w:szCs w:val="20"/>
        </w:rPr>
        <w:t>Jéromie</w:t>
      </w:r>
      <w:proofErr w:type="spellEnd"/>
      <w:r w:rsidR="005D1618">
        <w:rPr>
          <w:rFonts w:cs="SourceSansPro-Regular"/>
          <w:color w:val="000000" w:themeColor="text1"/>
          <w:sz w:val="20"/>
          <w:szCs w:val="20"/>
        </w:rPr>
        <w:t xml:space="preserve"> </w:t>
      </w:r>
      <w:proofErr w:type="spellStart"/>
      <w:r w:rsidR="005D1618">
        <w:rPr>
          <w:rFonts w:cs="SourceSansPro-Regular"/>
          <w:color w:val="000000" w:themeColor="text1"/>
          <w:sz w:val="20"/>
          <w:szCs w:val="20"/>
        </w:rPr>
        <w:t>Vandenplas</w:t>
      </w:r>
      <w:proofErr w:type="spellEnd"/>
      <w:r w:rsidR="005D1618">
        <w:rPr>
          <w:rFonts w:cs="SourceSansPro-Regular"/>
          <w:color w:val="000000" w:themeColor="text1"/>
          <w:sz w:val="20"/>
          <w:szCs w:val="20"/>
        </w:rPr>
        <w:t xml:space="preserve"> which was extremely much faster that the R-version. Since then the R-version was extended with additional </w:t>
      </w:r>
      <w:r w:rsidR="00B3258F">
        <w:rPr>
          <w:rFonts w:cs="SourceSansPro-Regular"/>
          <w:color w:val="000000" w:themeColor="text1"/>
          <w:sz w:val="20"/>
          <w:szCs w:val="20"/>
        </w:rPr>
        <w:t xml:space="preserve">mating options. </w:t>
      </w:r>
      <w:r w:rsidR="005D1618">
        <w:rPr>
          <w:rFonts w:cs="SourceSansPro-Regular"/>
          <w:color w:val="000000" w:themeColor="text1"/>
          <w:sz w:val="20"/>
          <w:szCs w:val="20"/>
        </w:rPr>
        <w:t xml:space="preserve">On the basis of </w:t>
      </w:r>
      <w:proofErr w:type="spellStart"/>
      <w:r w:rsidR="00B3258F">
        <w:rPr>
          <w:rFonts w:cs="SourceSansPro-Regular"/>
          <w:color w:val="000000" w:themeColor="text1"/>
          <w:sz w:val="20"/>
          <w:szCs w:val="20"/>
        </w:rPr>
        <w:t>Jéromie’s</w:t>
      </w:r>
      <w:proofErr w:type="spellEnd"/>
      <w:r w:rsidR="00B3258F">
        <w:rPr>
          <w:rFonts w:cs="SourceSansPro-Regular"/>
          <w:color w:val="000000" w:themeColor="text1"/>
          <w:sz w:val="20"/>
          <w:szCs w:val="20"/>
        </w:rPr>
        <w:t xml:space="preserve"> work</w:t>
      </w:r>
      <w:r w:rsidR="005D1618">
        <w:rPr>
          <w:rFonts w:cs="SourceSansPro-Regular"/>
          <w:color w:val="000000" w:themeColor="text1"/>
          <w:sz w:val="20"/>
          <w:szCs w:val="20"/>
        </w:rPr>
        <w:t xml:space="preserve"> recently Tristan Kistler wrote a FORTRAN-version </w:t>
      </w:r>
      <w:r w:rsidR="00B3258F">
        <w:rPr>
          <w:rFonts w:cs="SourceSansPro-Regular"/>
          <w:color w:val="000000" w:themeColor="text1"/>
          <w:sz w:val="20"/>
          <w:szCs w:val="20"/>
        </w:rPr>
        <w:t xml:space="preserve">for his simulation work </w:t>
      </w:r>
      <w:r w:rsidR="005D1618">
        <w:rPr>
          <w:rFonts w:cs="SourceSansPro-Regular"/>
          <w:color w:val="000000" w:themeColor="text1"/>
          <w:sz w:val="20"/>
          <w:szCs w:val="20"/>
        </w:rPr>
        <w:t>using the current R-version</w:t>
      </w:r>
      <w:r w:rsidR="00B3258F">
        <w:rPr>
          <w:rFonts w:cs="SourceSansPro-Regular"/>
          <w:color w:val="000000" w:themeColor="text1"/>
          <w:sz w:val="20"/>
          <w:szCs w:val="20"/>
        </w:rPr>
        <w:t>.</w:t>
      </w:r>
    </w:p>
    <w:p w14:paraId="68FF3FAC" w14:textId="233A8C8B" w:rsidR="001E7E67" w:rsidRDefault="001E7E67" w:rsidP="00DE596B">
      <w:pPr>
        <w:spacing w:after="0" w:line="360" w:lineRule="auto"/>
        <w:rPr>
          <w:rFonts w:cs="SourceSansPro-Regular"/>
          <w:color w:val="000000" w:themeColor="text1"/>
          <w:sz w:val="20"/>
          <w:szCs w:val="20"/>
        </w:rPr>
      </w:pPr>
    </w:p>
    <w:p w14:paraId="182E68EB" w14:textId="5A576A96" w:rsidR="001E7E67" w:rsidRPr="003A56B6" w:rsidRDefault="001E7E67" w:rsidP="00DE596B">
      <w:pPr>
        <w:spacing w:after="0" w:line="360" w:lineRule="auto"/>
        <w:rPr>
          <w:sz w:val="20"/>
          <w:szCs w:val="20"/>
        </w:rPr>
      </w:pPr>
      <w:r w:rsidRPr="003A56B6">
        <w:rPr>
          <w:rFonts w:cs="SourceSansPro-Regular"/>
          <w:color w:val="000000" w:themeColor="text1"/>
          <w:sz w:val="20"/>
          <w:szCs w:val="20"/>
        </w:rPr>
        <w:t xml:space="preserve">The current </w:t>
      </w:r>
      <w:del w:id="7" w:author="Tristan Kistler" w:date="2023-05-17T13:57:00Z">
        <w:r w:rsidRPr="003A56B6" w:rsidDel="004623B2">
          <w:rPr>
            <w:rFonts w:cs="SourceSansPro-Regular"/>
            <w:color w:val="000000" w:themeColor="text1"/>
            <w:sz w:val="20"/>
            <w:szCs w:val="20"/>
          </w:rPr>
          <w:delText>relationships matrix</w:delText>
        </w:r>
      </w:del>
      <w:ins w:id="8" w:author="Tristan Kistler" w:date="2023-05-17T13:57:00Z">
        <w:r w:rsidR="004623B2">
          <w:rPr>
            <w:rFonts w:cs="SourceSansPro-Regular"/>
            <w:color w:val="000000" w:themeColor="text1"/>
            <w:sz w:val="20"/>
            <w:szCs w:val="20"/>
          </w:rPr>
          <w:t>relationship matrix</w:t>
        </w:r>
      </w:ins>
      <w:r w:rsidRPr="003A56B6">
        <w:rPr>
          <w:rFonts w:cs="SourceSansPro-Regular"/>
          <w:color w:val="000000" w:themeColor="text1"/>
          <w:sz w:val="20"/>
          <w:szCs w:val="20"/>
        </w:rPr>
        <w:t xml:space="preserve"> in </w:t>
      </w:r>
      <w:r w:rsidRPr="003A56B6">
        <w:rPr>
          <w:rFonts w:cs="SourceSansPro-Regular"/>
          <w:b/>
          <w:bCs/>
          <w:color w:val="000000" w:themeColor="text1"/>
          <w:sz w:val="20"/>
          <w:szCs w:val="20"/>
        </w:rPr>
        <w:t>A</w:t>
      </w:r>
      <w:r w:rsidRPr="003A56B6">
        <w:rPr>
          <w:rFonts w:cs="SourceSansPro-Regular"/>
          <w:color w:val="000000" w:themeColor="text1"/>
          <w:sz w:val="20"/>
          <w:szCs w:val="20"/>
        </w:rPr>
        <w:t xml:space="preserve"> assumes a Poisson distribution for </w:t>
      </w:r>
      <w:r w:rsidRPr="003A56B6">
        <w:rPr>
          <w:sz w:val="20"/>
          <w:szCs w:val="20"/>
        </w:rPr>
        <w:t>the probability that two full-sibs descend from the same drone, and for the probability that they descend from the same drone-producing queen. As pointed out by Manuel Du this leads to probabilities larger than 1 if NS or ND equal 1</w:t>
      </w:r>
      <w:r w:rsidR="0028799C" w:rsidRPr="003A56B6">
        <w:rPr>
          <w:sz w:val="20"/>
          <w:szCs w:val="20"/>
        </w:rPr>
        <w:t xml:space="preserve">, where NS equals the number of DPQ </w:t>
      </w:r>
      <w:del w:id="9" w:author="Tristan Kistler" w:date="2023-05-17T13:58:00Z">
        <w:r w:rsidR="0028799C" w:rsidRPr="003A56B6" w:rsidDel="0044523B">
          <w:rPr>
            <w:sz w:val="20"/>
            <w:szCs w:val="20"/>
          </w:rPr>
          <w:delText>(drone-producing queens)</w:delText>
        </w:r>
      </w:del>
      <w:r w:rsidR="0028799C" w:rsidRPr="003A56B6">
        <w:rPr>
          <w:sz w:val="20"/>
          <w:szCs w:val="20"/>
        </w:rPr>
        <w:t xml:space="preserve"> constituting a sire and ND equals the number of drones a queen </w:t>
      </w:r>
      <w:ins w:id="10" w:author="Tristan Kistler" w:date="2023-05-17T14:55:00Z">
        <w:r w:rsidR="005C334A">
          <w:rPr>
            <w:sz w:val="20"/>
            <w:szCs w:val="20"/>
          </w:rPr>
          <w:t>o</w:t>
        </w:r>
      </w:ins>
      <w:bookmarkStart w:id="11" w:name="_GoBack"/>
      <w:del w:id="12" w:author="Tristan Kistler" w:date="2023-05-17T14:55:00Z">
        <w:r w:rsidR="0028799C" w:rsidRPr="003A56B6" w:rsidDel="005C334A">
          <w:rPr>
            <w:sz w:val="20"/>
            <w:szCs w:val="20"/>
          </w:rPr>
          <w:delText>i</w:delText>
        </w:r>
      </w:del>
      <w:r w:rsidR="0028799C" w:rsidRPr="003A56B6">
        <w:rPr>
          <w:sz w:val="20"/>
          <w:szCs w:val="20"/>
        </w:rPr>
        <w:t>n average</w:t>
      </w:r>
      <w:bookmarkEnd w:id="11"/>
      <w:r w:rsidR="0028799C" w:rsidRPr="003A56B6">
        <w:rPr>
          <w:sz w:val="20"/>
          <w:szCs w:val="20"/>
        </w:rPr>
        <w:t xml:space="preserve"> fertilizes</w:t>
      </w:r>
      <w:r w:rsidRPr="003A56B6">
        <w:rPr>
          <w:sz w:val="20"/>
          <w:szCs w:val="20"/>
        </w:rPr>
        <w:t xml:space="preserve">. We will look into this </w:t>
      </w:r>
      <w:del w:id="13" w:author="Tristan Kistler" w:date="2023-05-17T13:59:00Z">
        <w:r w:rsidRPr="003A56B6" w:rsidDel="0044523B">
          <w:rPr>
            <w:sz w:val="20"/>
            <w:szCs w:val="20"/>
          </w:rPr>
          <w:delText xml:space="preserve">into </w:delText>
        </w:r>
      </w:del>
      <w:ins w:id="14" w:author="Tristan Kistler" w:date="2023-05-17T13:59:00Z">
        <w:r w:rsidR="0044523B">
          <w:rPr>
            <w:sz w:val="20"/>
            <w:szCs w:val="20"/>
          </w:rPr>
          <w:t>in</w:t>
        </w:r>
        <w:r w:rsidR="0044523B" w:rsidRPr="003A56B6">
          <w:rPr>
            <w:sz w:val="20"/>
            <w:szCs w:val="20"/>
          </w:rPr>
          <w:t xml:space="preserve"> </w:t>
        </w:r>
      </w:ins>
      <w:r w:rsidRPr="003A56B6">
        <w:rPr>
          <w:sz w:val="20"/>
          <w:szCs w:val="20"/>
        </w:rPr>
        <w:t>the future.</w:t>
      </w:r>
    </w:p>
    <w:p w14:paraId="0DB7D555" w14:textId="607FD027" w:rsidR="001E7E67" w:rsidRPr="003A56B6" w:rsidRDefault="001E7E67" w:rsidP="00DE596B">
      <w:pPr>
        <w:spacing w:after="0" w:line="360" w:lineRule="auto"/>
        <w:rPr>
          <w:sz w:val="20"/>
          <w:szCs w:val="20"/>
        </w:rPr>
      </w:pPr>
    </w:p>
    <w:p w14:paraId="226163CD" w14:textId="16612158" w:rsidR="001E7E67" w:rsidRPr="001E7E67" w:rsidRDefault="001E7E67" w:rsidP="00DE596B">
      <w:pPr>
        <w:spacing w:after="0" w:line="360" w:lineRule="auto"/>
        <w:rPr>
          <w:rFonts w:cs="SourceSansPro-Regular"/>
          <w:color w:val="000000" w:themeColor="text1"/>
          <w:sz w:val="20"/>
          <w:szCs w:val="20"/>
        </w:rPr>
      </w:pPr>
      <w:r w:rsidRPr="003A56B6">
        <w:rPr>
          <w:sz w:val="20"/>
          <w:szCs w:val="20"/>
        </w:rPr>
        <w:t xml:space="preserve">In Brascamp and Bijma, 2019, we show that the estimates of genetic parameters depend upon the assumptions about the base population. </w:t>
      </w:r>
      <w:r w:rsidR="0028799C" w:rsidRPr="003A56B6">
        <w:rPr>
          <w:sz w:val="20"/>
          <w:szCs w:val="20"/>
        </w:rPr>
        <w:t>If the assumptions don’t represent the real situation</w:t>
      </w:r>
      <w:ins w:id="15" w:author="Tristan Kistler" w:date="2023-05-17T14:06:00Z">
        <w:r w:rsidR="00D352E5">
          <w:rPr>
            <w:sz w:val="20"/>
            <w:szCs w:val="20"/>
          </w:rPr>
          <w:t>,</w:t>
        </w:r>
      </w:ins>
      <w:r w:rsidR="0028799C" w:rsidRPr="003A56B6">
        <w:rPr>
          <w:sz w:val="20"/>
          <w:szCs w:val="20"/>
        </w:rPr>
        <w:t xml:space="preserve"> estimates of genetic parameters will be biased considerably. </w:t>
      </w:r>
      <w:r w:rsidRPr="003A56B6">
        <w:rPr>
          <w:sz w:val="20"/>
          <w:szCs w:val="20"/>
        </w:rPr>
        <w:t xml:space="preserve">We distinguished the situation that drone-producing queens </w:t>
      </w:r>
      <w:r w:rsidR="0028799C" w:rsidRPr="003A56B6">
        <w:rPr>
          <w:sz w:val="20"/>
          <w:szCs w:val="20"/>
        </w:rPr>
        <w:t>are</w:t>
      </w:r>
      <w:r w:rsidRPr="003A56B6">
        <w:rPr>
          <w:sz w:val="20"/>
          <w:szCs w:val="20"/>
        </w:rPr>
        <w:t xml:space="preserve"> unrelated in the base population or that their additive genetic relationship has equilibrium values because the breeding program already was running some time preceding the data </w:t>
      </w:r>
      <w:r w:rsidR="0028799C" w:rsidRPr="003A56B6">
        <w:rPr>
          <w:sz w:val="20"/>
          <w:szCs w:val="20"/>
        </w:rPr>
        <w:t xml:space="preserve">to be analysed. The default values for NS and ND that </w:t>
      </w:r>
      <w:r w:rsidR="0028799C" w:rsidRPr="003A56B6">
        <w:rPr>
          <w:sz w:val="20"/>
          <w:szCs w:val="20"/>
        </w:rPr>
        <w:lastRenderedPageBreak/>
        <w:t>are input in the computer program setting up the pedigree relate to this base population. Sometimes, however, with more complicated (and probably more realistic) breeding programs it is not obvious what’s taken to be the base population. As the levels of the estimated genetic parameters are influenced considerably by the assumptions about the base population it is important to explicitly pay attention to this issue when publishing results.</w:t>
      </w:r>
    </w:p>
    <w:p w14:paraId="7D222958" w14:textId="77777777" w:rsidR="00B15250" w:rsidRDefault="00B15250" w:rsidP="00DE596B">
      <w:pPr>
        <w:spacing w:after="0" w:line="360" w:lineRule="auto"/>
        <w:rPr>
          <w:rFonts w:cs="SourceSansPro-Regular"/>
          <w:color w:val="000000" w:themeColor="text1"/>
          <w:sz w:val="20"/>
          <w:szCs w:val="20"/>
        </w:rPr>
      </w:pPr>
    </w:p>
    <w:p w14:paraId="22990EA8" w14:textId="110367FA" w:rsidR="00B15250" w:rsidRDefault="00B15250" w:rsidP="00DE596B">
      <w:pPr>
        <w:spacing w:after="0" w:line="360" w:lineRule="auto"/>
        <w:rPr>
          <w:rFonts w:cs="SourceSansPro-Regular"/>
          <w:color w:val="000000" w:themeColor="text1"/>
          <w:sz w:val="20"/>
          <w:szCs w:val="20"/>
        </w:rPr>
      </w:pPr>
      <w:r>
        <w:rPr>
          <w:rFonts w:cs="SourceSansPro-Regular"/>
          <w:color w:val="000000" w:themeColor="text1"/>
          <w:sz w:val="20"/>
          <w:szCs w:val="20"/>
        </w:rPr>
        <w:t>Both programs sometimes produce printed warnings.</w:t>
      </w:r>
    </w:p>
    <w:p w14:paraId="64D3F5E8" w14:textId="4FC52AAC" w:rsidR="00906EE4" w:rsidRDefault="00906EE4" w:rsidP="00DE596B">
      <w:pPr>
        <w:spacing w:after="0" w:line="360" w:lineRule="auto"/>
        <w:rPr>
          <w:rFonts w:eastAsiaTheme="minorEastAsia" w:cs="SourceSansPro-Regular"/>
          <w:color w:val="000000" w:themeColor="text1"/>
          <w:sz w:val="20"/>
          <w:szCs w:val="20"/>
        </w:rPr>
      </w:pPr>
      <w:r>
        <w:rPr>
          <w:rFonts w:cs="SourceSansPro-Regular"/>
          <w:color w:val="000000" w:themeColor="text1"/>
          <w:sz w:val="20"/>
          <w:szCs w:val="20"/>
        </w:rPr>
        <w:t>Both programs produce log-files</w:t>
      </w:r>
      <w:r w:rsidR="00B15250">
        <w:rPr>
          <w:rFonts w:cs="SourceSansPro-Regular"/>
          <w:color w:val="000000" w:themeColor="text1"/>
          <w:sz w:val="20"/>
          <w:szCs w:val="20"/>
        </w:rPr>
        <w:t xml:space="preserve"> (.txt)</w:t>
      </w:r>
      <w:r>
        <w:rPr>
          <w:rFonts w:cs="SourceSansPro-Regular"/>
          <w:color w:val="000000" w:themeColor="text1"/>
          <w:sz w:val="20"/>
          <w:szCs w:val="20"/>
        </w:rPr>
        <w:t xml:space="preserve">. </w:t>
      </w:r>
      <w:r w:rsidR="008E5F22">
        <w:rPr>
          <w:rFonts w:cs="SourceSansPro-Regular"/>
          <w:color w:val="000000" w:themeColor="text1"/>
          <w:sz w:val="20"/>
          <w:szCs w:val="20"/>
        </w:rPr>
        <w:t>Sometimes a program may run very short. This may relate to an early error, reported in the log-file. Apart from input-errors, r</w:t>
      </w:r>
      <w:r>
        <w:rPr>
          <w:rFonts w:cs="SourceSansPro-Regular"/>
          <w:color w:val="000000" w:themeColor="text1"/>
          <w:sz w:val="20"/>
          <w:szCs w:val="20"/>
        </w:rPr>
        <w:t xml:space="preserve">eported problems generally concern sequence problems in the pedigree file or that the product of </w:t>
      </w:r>
      <w:r w:rsidR="00FF3E32">
        <w:rPr>
          <w:rFonts w:cs="SourceSansPro-Regular"/>
          <w:b/>
          <w:bCs/>
          <w:color w:val="000000" w:themeColor="text1"/>
          <w:sz w:val="20"/>
          <w:szCs w:val="20"/>
        </w:rPr>
        <w:t xml:space="preserve">A </w:t>
      </w:r>
      <w:r w:rsidR="00FF3E32">
        <w:rPr>
          <w:rFonts w:cs="SourceSansPro-Regular"/>
          <w:color w:val="000000" w:themeColor="text1"/>
          <w:sz w:val="20"/>
          <w:szCs w:val="20"/>
        </w:rPr>
        <w:t xml:space="preserve">and </w:t>
      </w:r>
      <w:r>
        <w:rPr>
          <w:rFonts w:eastAsiaTheme="minorEastAsia" w:cs="SourceSansPro-Regular"/>
          <w:color w:val="000000" w:themeColor="text1"/>
          <w:sz w:val="20"/>
          <w:szCs w:val="20"/>
        </w:rPr>
        <w:t>its inverse is not the identity matrix. If you can’t solve these problems please let me know (</w:t>
      </w:r>
      <w:hyperlink r:id="rId8" w:history="1">
        <w:r w:rsidRPr="001D1E7D">
          <w:rPr>
            <w:rStyle w:val="Lienhypertexte"/>
            <w:rFonts w:eastAsiaTheme="minorEastAsia" w:cs="SourceSansPro-Regular"/>
            <w:sz w:val="20"/>
            <w:szCs w:val="20"/>
          </w:rPr>
          <w:t>pim.brascamp@wur.nl</w:t>
        </w:r>
      </w:hyperlink>
      <w:r>
        <w:rPr>
          <w:rFonts w:eastAsiaTheme="minorEastAsia" w:cs="SourceSansPro-Regular"/>
          <w:color w:val="000000" w:themeColor="text1"/>
          <w:sz w:val="20"/>
          <w:szCs w:val="20"/>
        </w:rPr>
        <w:t>) and I can try to help you out.</w:t>
      </w:r>
    </w:p>
    <w:p w14:paraId="328DABEF" w14:textId="77777777" w:rsidR="00F64238" w:rsidRDefault="00F64238" w:rsidP="00546135">
      <w:pPr>
        <w:spacing w:after="0" w:line="360" w:lineRule="auto"/>
        <w:rPr>
          <w:rFonts w:eastAsiaTheme="minorEastAsia" w:cs="SourceSansPro-Regular"/>
          <w:color w:val="000000" w:themeColor="text1"/>
          <w:sz w:val="20"/>
          <w:szCs w:val="20"/>
        </w:rPr>
      </w:pPr>
    </w:p>
    <w:p w14:paraId="0009C3D3" w14:textId="25E9E405" w:rsidR="00F64238" w:rsidRDefault="00F64238" w:rsidP="00546135">
      <w:pPr>
        <w:spacing w:after="0" w:line="360" w:lineRule="auto"/>
        <w:rPr>
          <w:rFonts w:eastAsiaTheme="minorEastAsia" w:cs="SourceSansPro-Regular"/>
          <w:color w:val="000000" w:themeColor="text1"/>
          <w:sz w:val="20"/>
          <w:szCs w:val="20"/>
        </w:rPr>
      </w:pPr>
      <w:r>
        <w:rPr>
          <w:rFonts w:eastAsiaTheme="minorEastAsia" w:cs="SourceSansPro-Regular"/>
          <w:color w:val="000000" w:themeColor="text1"/>
          <w:sz w:val="20"/>
          <w:szCs w:val="20"/>
        </w:rPr>
        <w:t>There are two possible assumptions for the relatedness between the drone-producing-queens constituting base sires. Either they are assumed to be unrelated, or their relatedness is assumed to be in equilibrium. The assumption is embedded input in the second program.</w:t>
      </w:r>
    </w:p>
    <w:p w14:paraId="592078D8" w14:textId="77777777" w:rsidR="00FF3E32" w:rsidRDefault="00FF3E32" w:rsidP="00546135">
      <w:pPr>
        <w:spacing w:after="0" w:line="360" w:lineRule="auto"/>
        <w:rPr>
          <w:rFonts w:eastAsiaTheme="minorEastAsia" w:cs="SourceSansPro-Regular"/>
          <w:color w:val="000000" w:themeColor="text1"/>
          <w:sz w:val="20"/>
          <w:szCs w:val="20"/>
        </w:rPr>
      </w:pPr>
    </w:p>
    <w:p w14:paraId="11AA1A85" w14:textId="304A6611" w:rsidR="00F64238" w:rsidRDefault="00F64238" w:rsidP="00546135">
      <w:pPr>
        <w:spacing w:after="0" w:line="360" w:lineRule="auto"/>
        <w:rPr>
          <w:rFonts w:eastAsiaTheme="minorEastAsia" w:cs="SourceSansPro-Regular"/>
          <w:color w:val="000000" w:themeColor="text1"/>
          <w:sz w:val="20"/>
          <w:szCs w:val="20"/>
        </w:rPr>
      </w:pPr>
      <w:r>
        <w:rPr>
          <w:rFonts w:eastAsiaTheme="minorEastAsia" w:cs="SourceSansPro-Regular"/>
          <w:color w:val="000000" w:themeColor="text1"/>
          <w:sz w:val="20"/>
          <w:szCs w:val="20"/>
        </w:rPr>
        <w:t>The program</w:t>
      </w:r>
      <w:r w:rsidR="00FF3E32">
        <w:rPr>
          <w:rFonts w:eastAsiaTheme="minorEastAsia" w:cs="SourceSansPro-Regular"/>
          <w:color w:val="000000" w:themeColor="text1"/>
          <w:sz w:val="20"/>
          <w:szCs w:val="20"/>
        </w:rPr>
        <w:t>s</w:t>
      </w:r>
      <w:r>
        <w:rPr>
          <w:rFonts w:eastAsiaTheme="minorEastAsia" w:cs="SourceSansPro-Regular"/>
          <w:color w:val="000000" w:themeColor="text1"/>
          <w:sz w:val="20"/>
          <w:szCs w:val="20"/>
        </w:rPr>
        <w:t xml:space="preserve"> deal with the following situations or combinations of these:</w:t>
      </w:r>
    </w:p>
    <w:p w14:paraId="45C821E1" w14:textId="77777777" w:rsidR="00F64238" w:rsidRDefault="00F64238" w:rsidP="00F64238">
      <w:pPr>
        <w:pStyle w:val="Paragraphedeliste"/>
        <w:numPr>
          <w:ilvl w:val="0"/>
          <w:numId w:val="24"/>
        </w:numPr>
        <w:spacing w:after="0" w:line="360" w:lineRule="auto"/>
        <w:rPr>
          <w:rFonts w:eastAsiaTheme="minorEastAsia" w:cs="SourceSansPro-Regular"/>
          <w:color w:val="000000" w:themeColor="text1"/>
          <w:sz w:val="20"/>
          <w:szCs w:val="20"/>
        </w:rPr>
      </w:pPr>
      <w:r>
        <w:rPr>
          <w:rFonts w:eastAsiaTheme="minorEastAsia" w:cs="SourceSansPro-Regular"/>
          <w:color w:val="000000" w:themeColor="text1"/>
          <w:sz w:val="20"/>
          <w:szCs w:val="20"/>
        </w:rPr>
        <w:t xml:space="preserve">A sire is identified by the dam of the full-sib group of drone-producing-queens that constitutes the sire. A particular dam may have different sires, as e.g. the case when she produced a sire for a mating station but also for instrumental insemination. </w:t>
      </w:r>
    </w:p>
    <w:p w14:paraId="29C899C3" w14:textId="77777777" w:rsidR="00F64238" w:rsidRDefault="00F64238" w:rsidP="00F64238">
      <w:pPr>
        <w:pStyle w:val="Paragraphedeliste"/>
        <w:numPr>
          <w:ilvl w:val="0"/>
          <w:numId w:val="24"/>
        </w:numPr>
        <w:spacing w:after="0" w:line="360" w:lineRule="auto"/>
        <w:rPr>
          <w:rFonts w:eastAsiaTheme="minorEastAsia" w:cs="SourceSansPro-Regular"/>
          <w:color w:val="000000" w:themeColor="text1"/>
          <w:sz w:val="20"/>
          <w:szCs w:val="20"/>
        </w:rPr>
      </w:pPr>
      <w:r>
        <w:rPr>
          <w:rFonts w:eastAsiaTheme="minorEastAsia" w:cs="SourceSansPro-Regular"/>
          <w:color w:val="000000" w:themeColor="text1"/>
          <w:sz w:val="20"/>
          <w:szCs w:val="20"/>
        </w:rPr>
        <w:t>A sire is identified itself. There are a number of options for this case:</w:t>
      </w:r>
    </w:p>
    <w:p w14:paraId="0FBF9A1F" w14:textId="1EECD269" w:rsidR="00F64238" w:rsidRDefault="00F64238" w:rsidP="00F64238">
      <w:pPr>
        <w:pStyle w:val="Paragraphedeliste"/>
        <w:numPr>
          <w:ilvl w:val="1"/>
          <w:numId w:val="24"/>
        </w:numPr>
        <w:spacing w:after="0" w:line="360" w:lineRule="auto"/>
        <w:ind w:left="1134"/>
        <w:rPr>
          <w:rFonts w:eastAsiaTheme="minorEastAsia" w:cs="SourceSansPro-Regular"/>
          <w:color w:val="000000" w:themeColor="text1"/>
          <w:sz w:val="20"/>
          <w:szCs w:val="20"/>
        </w:rPr>
      </w:pPr>
      <w:r>
        <w:rPr>
          <w:rFonts w:eastAsiaTheme="minorEastAsia" w:cs="SourceSansPro-Regular"/>
          <w:color w:val="000000" w:themeColor="text1"/>
          <w:sz w:val="20"/>
          <w:szCs w:val="20"/>
        </w:rPr>
        <w:t>The sire is a single sire producing one drone (single-drone insemination) or various drones for insemination. The program accommodates the situation that a particular single sire produces various numbers of drones.</w:t>
      </w:r>
    </w:p>
    <w:p w14:paraId="4488474A" w14:textId="0DD8153C" w:rsidR="00946824" w:rsidRDefault="00DC705A" w:rsidP="00A37CC6">
      <w:pPr>
        <w:pStyle w:val="Paragraphedeliste"/>
        <w:numPr>
          <w:ilvl w:val="1"/>
          <w:numId w:val="24"/>
        </w:numPr>
        <w:spacing w:after="0" w:line="360" w:lineRule="auto"/>
        <w:ind w:left="1134"/>
        <w:rPr>
          <w:rFonts w:eastAsiaTheme="minorEastAsia" w:cs="SourceSansPro-Regular"/>
          <w:color w:val="000000" w:themeColor="text1"/>
          <w:sz w:val="20"/>
          <w:szCs w:val="20"/>
        </w:rPr>
      </w:pPr>
      <w:r w:rsidRPr="00946824">
        <w:rPr>
          <w:rFonts w:eastAsiaTheme="minorEastAsia" w:cs="SourceSansPro-Regular"/>
          <w:color w:val="000000" w:themeColor="text1"/>
          <w:sz w:val="20"/>
          <w:szCs w:val="20"/>
        </w:rPr>
        <w:t>The sire is a group of open mating drones</w:t>
      </w:r>
      <w:ins w:id="16" w:author="Tristan Kistler" w:date="2023-05-17T14:07:00Z">
        <w:r w:rsidR="00196CAF" w:rsidRPr="00196CAF">
          <w:rPr>
            <w:rFonts w:eastAsiaTheme="minorEastAsia" w:cs="SourceSansPro-Regular"/>
            <w:color w:val="000000" w:themeColor="text1"/>
            <w:sz w:val="20"/>
            <w:szCs w:val="20"/>
          </w:rPr>
          <w:t xml:space="preserve"> </w:t>
        </w:r>
        <w:r w:rsidR="00196CAF">
          <w:rPr>
            <w:rFonts w:eastAsiaTheme="minorEastAsia" w:cs="SourceSansPro-Regular"/>
            <w:color w:val="000000" w:themeColor="text1"/>
            <w:sz w:val="20"/>
            <w:szCs w:val="20"/>
          </w:rPr>
          <w:t>produced by unknown DPQ</w:t>
        </w:r>
      </w:ins>
      <w:r w:rsidRPr="00946824">
        <w:rPr>
          <w:rFonts w:eastAsiaTheme="minorEastAsia" w:cs="SourceSansPro-Regular"/>
          <w:color w:val="000000" w:themeColor="text1"/>
          <w:sz w:val="20"/>
          <w:szCs w:val="20"/>
        </w:rPr>
        <w:t xml:space="preserve">. In that case the </w:t>
      </w:r>
      <w:r w:rsidR="00AC4899">
        <w:rPr>
          <w:rFonts w:eastAsiaTheme="minorEastAsia" w:cs="SourceSansPro-Regular"/>
          <w:color w:val="000000" w:themeColor="text1"/>
          <w:sz w:val="20"/>
          <w:szCs w:val="20"/>
        </w:rPr>
        <w:t>additive genetic relationship between drone-producing queens is taken to be zero.</w:t>
      </w:r>
      <w:del w:id="17" w:author="Tristan Kistler" w:date="2023-05-17T14:07:00Z">
        <w:r w:rsidR="00AC4899" w:rsidDel="00196CAF">
          <w:rPr>
            <w:rFonts w:eastAsiaTheme="minorEastAsia" w:cs="SourceSansPro-Regular"/>
            <w:color w:val="000000" w:themeColor="text1"/>
            <w:sz w:val="20"/>
            <w:szCs w:val="20"/>
          </w:rPr>
          <w:delText xml:space="preserve"> </w:delText>
        </w:r>
      </w:del>
    </w:p>
    <w:p w14:paraId="3B23CC48" w14:textId="77777777" w:rsidR="00946824" w:rsidRPr="00946824" w:rsidRDefault="00946824" w:rsidP="00946824">
      <w:pPr>
        <w:pStyle w:val="Paragraphedeliste"/>
        <w:spacing w:after="0" w:line="360" w:lineRule="auto"/>
        <w:ind w:left="1134"/>
        <w:rPr>
          <w:rFonts w:eastAsiaTheme="minorEastAsia" w:cs="SourceSansPro-Regular"/>
          <w:color w:val="000000" w:themeColor="text1"/>
          <w:sz w:val="20"/>
          <w:szCs w:val="20"/>
        </w:rPr>
      </w:pPr>
    </w:p>
    <w:p w14:paraId="6760BD4C" w14:textId="03756DA7" w:rsidR="00906C6D" w:rsidRDefault="00BE3C3E" w:rsidP="00906C6D">
      <w:pPr>
        <w:spacing w:after="0" w:line="360" w:lineRule="auto"/>
        <w:rPr>
          <w:rFonts w:eastAsiaTheme="minorEastAsia" w:cs="SourceSansPro-Regular"/>
          <w:color w:val="000000" w:themeColor="text1"/>
          <w:sz w:val="20"/>
          <w:szCs w:val="20"/>
        </w:rPr>
      </w:pPr>
      <w:proofErr w:type="spellStart"/>
      <w:r>
        <w:rPr>
          <w:rFonts w:eastAsiaTheme="minorEastAsia" w:cs="SourceSansPro-Regular"/>
          <w:color w:val="000000" w:themeColor="text1"/>
          <w:sz w:val="20"/>
          <w:szCs w:val="20"/>
        </w:rPr>
        <w:t>Alfons</w:t>
      </w:r>
      <w:proofErr w:type="spellEnd"/>
      <w:r>
        <w:rPr>
          <w:rFonts w:eastAsiaTheme="minorEastAsia" w:cs="SourceSansPro-Regular"/>
          <w:color w:val="000000" w:themeColor="text1"/>
          <w:sz w:val="20"/>
          <w:szCs w:val="20"/>
        </w:rPr>
        <w:t xml:space="preserve"> </w:t>
      </w:r>
      <w:proofErr w:type="spellStart"/>
      <w:r>
        <w:rPr>
          <w:rFonts w:eastAsiaTheme="minorEastAsia" w:cs="SourceSansPro-Regular"/>
          <w:color w:val="000000" w:themeColor="text1"/>
          <w:sz w:val="20"/>
          <w:szCs w:val="20"/>
        </w:rPr>
        <w:t>Willam</w:t>
      </w:r>
      <w:proofErr w:type="spellEnd"/>
      <w:r>
        <w:rPr>
          <w:rFonts w:eastAsiaTheme="minorEastAsia" w:cs="SourceSansPro-Regular"/>
          <w:color w:val="000000" w:themeColor="text1"/>
          <w:sz w:val="20"/>
          <w:szCs w:val="20"/>
        </w:rPr>
        <w:t xml:space="preserve"> is gratefully acknowledged because our collaboration led to the first version of the programs. Also</w:t>
      </w:r>
      <w:r w:rsidR="00062272">
        <w:rPr>
          <w:rFonts w:eastAsiaTheme="minorEastAsia" w:cs="SourceSansPro-Regular"/>
          <w:color w:val="000000" w:themeColor="text1"/>
          <w:sz w:val="20"/>
          <w:szCs w:val="20"/>
        </w:rPr>
        <w:t>,</w:t>
      </w:r>
      <w:r>
        <w:rPr>
          <w:rFonts w:eastAsiaTheme="minorEastAsia" w:cs="SourceSansPro-Regular"/>
          <w:color w:val="000000" w:themeColor="text1"/>
          <w:sz w:val="20"/>
          <w:szCs w:val="20"/>
        </w:rPr>
        <w:t xml:space="preserve"> </w:t>
      </w:r>
      <w:r w:rsidR="00906C6D">
        <w:rPr>
          <w:rFonts w:eastAsiaTheme="minorEastAsia" w:cs="SourceSansPro-Regular"/>
          <w:color w:val="000000" w:themeColor="text1"/>
          <w:sz w:val="20"/>
          <w:szCs w:val="20"/>
        </w:rPr>
        <w:t xml:space="preserve">Ralph </w:t>
      </w:r>
      <w:proofErr w:type="spellStart"/>
      <w:r w:rsidR="00906C6D">
        <w:rPr>
          <w:rFonts w:eastAsiaTheme="minorEastAsia" w:cs="SourceSansPro-Regular"/>
          <w:color w:val="000000" w:themeColor="text1"/>
          <w:sz w:val="20"/>
          <w:szCs w:val="20"/>
        </w:rPr>
        <w:t>Büchler</w:t>
      </w:r>
      <w:proofErr w:type="spellEnd"/>
      <w:r w:rsidR="00906C6D">
        <w:rPr>
          <w:rFonts w:eastAsiaTheme="minorEastAsia" w:cs="SourceSansPro-Regular"/>
          <w:color w:val="000000" w:themeColor="text1"/>
          <w:sz w:val="20"/>
          <w:szCs w:val="20"/>
        </w:rPr>
        <w:t>, Arista Bee Research (</w:t>
      </w:r>
      <w:proofErr w:type="spellStart"/>
      <w:r w:rsidR="00BC1498">
        <w:rPr>
          <w:rFonts w:eastAsiaTheme="minorEastAsia" w:cs="SourceSansPro-Regular"/>
          <w:color w:val="000000" w:themeColor="text1"/>
          <w:sz w:val="20"/>
          <w:szCs w:val="20"/>
        </w:rPr>
        <w:t>BartJan</w:t>
      </w:r>
      <w:proofErr w:type="spellEnd"/>
      <w:r w:rsidR="00BC1498">
        <w:rPr>
          <w:rFonts w:eastAsiaTheme="minorEastAsia" w:cs="SourceSansPro-Regular"/>
          <w:color w:val="000000" w:themeColor="text1"/>
          <w:sz w:val="20"/>
          <w:szCs w:val="20"/>
        </w:rPr>
        <w:t xml:space="preserve"> </w:t>
      </w:r>
      <w:proofErr w:type="spellStart"/>
      <w:r w:rsidR="00BC1498">
        <w:rPr>
          <w:rFonts w:eastAsiaTheme="minorEastAsia" w:cs="SourceSansPro-Regular"/>
          <w:color w:val="000000" w:themeColor="text1"/>
          <w:sz w:val="20"/>
          <w:szCs w:val="20"/>
        </w:rPr>
        <w:t>Fernhout</w:t>
      </w:r>
      <w:proofErr w:type="spellEnd"/>
      <w:r w:rsidR="00BC1498">
        <w:rPr>
          <w:rFonts w:eastAsiaTheme="minorEastAsia" w:cs="SourceSansPro-Regular"/>
          <w:color w:val="000000" w:themeColor="text1"/>
          <w:sz w:val="20"/>
          <w:szCs w:val="20"/>
        </w:rPr>
        <w:t xml:space="preserve">, </w:t>
      </w:r>
      <w:r w:rsidR="00906C6D">
        <w:rPr>
          <w:rFonts w:eastAsiaTheme="minorEastAsia" w:cs="SourceSansPro-Regular"/>
          <w:color w:val="000000" w:themeColor="text1"/>
          <w:sz w:val="20"/>
          <w:szCs w:val="20"/>
        </w:rPr>
        <w:t xml:space="preserve">Bart </w:t>
      </w:r>
      <w:proofErr w:type="spellStart"/>
      <w:r w:rsidR="00906C6D">
        <w:rPr>
          <w:rFonts w:eastAsiaTheme="minorEastAsia" w:cs="SourceSansPro-Regular"/>
          <w:color w:val="000000" w:themeColor="text1"/>
          <w:sz w:val="20"/>
          <w:szCs w:val="20"/>
        </w:rPr>
        <w:t>Barten</w:t>
      </w:r>
      <w:proofErr w:type="spellEnd"/>
      <w:r w:rsidR="00906C6D">
        <w:rPr>
          <w:rFonts w:eastAsiaTheme="minorEastAsia" w:cs="SourceSansPro-Regular"/>
          <w:color w:val="000000" w:themeColor="text1"/>
          <w:sz w:val="20"/>
          <w:szCs w:val="20"/>
        </w:rPr>
        <w:t xml:space="preserve">, Mari van </w:t>
      </w:r>
      <w:proofErr w:type="spellStart"/>
      <w:r w:rsidR="00906C6D">
        <w:rPr>
          <w:rFonts w:eastAsiaTheme="minorEastAsia" w:cs="SourceSansPro-Regular"/>
          <w:color w:val="000000" w:themeColor="text1"/>
          <w:sz w:val="20"/>
          <w:szCs w:val="20"/>
        </w:rPr>
        <w:t>Iersel</w:t>
      </w:r>
      <w:proofErr w:type="spellEnd"/>
      <w:r w:rsidR="00906C6D">
        <w:rPr>
          <w:rFonts w:eastAsiaTheme="minorEastAsia" w:cs="SourceSansPro-Regular"/>
          <w:color w:val="000000" w:themeColor="text1"/>
          <w:sz w:val="20"/>
          <w:szCs w:val="20"/>
        </w:rPr>
        <w:t xml:space="preserve"> and </w:t>
      </w:r>
      <w:proofErr w:type="spellStart"/>
      <w:r w:rsidR="00906C6D">
        <w:rPr>
          <w:rFonts w:eastAsiaTheme="minorEastAsia" w:cs="SourceSansPro-Regular"/>
          <w:color w:val="000000" w:themeColor="text1"/>
          <w:sz w:val="20"/>
          <w:szCs w:val="20"/>
        </w:rPr>
        <w:t>Tieme</w:t>
      </w:r>
      <w:proofErr w:type="spellEnd"/>
      <w:r w:rsidR="00906C6D">
        <w:rPr>
          <w:rFonts w:eastAsiaTheme="minorEastAsia" w:cs="SourceSansPro-Regular"/>
          <w:color w:val="000000" w:themeColor="text1"/>
          <w:sz w:val="20"/>
          <w:szCs w:val="20"/>
        </w:rPr>
        <w:t xml:space="preserve"> Wanders) and Florence Phocas </w:t>
      </w:r>
      <w:r w:rsidR="00560BAA">
        <w:rPr>
          <w:rFonts w:eastAsiaTheme="minorEastAsia" w:cs="SourceSansPro-Regular"/>
          <w:color w:val="000000" w:themeColor="text1"/>
          <w:sz w:val="20"/>
          <w:szCs w:val="20"/>
        </w:rPr>
        <w:t xml:space="preserve">and Tristan Kistler </w:t>
      </w:r>
      <w:r w:rsidR="00906C6D">
        <w:rPr>
          <w:rFonts w:eastAsiaTheme="minorEastAsia" w:cs="SourceSansPro-Regular"/>
          <w:color w:val="000000" w:themeColor="text1"/>
          <w:sz w:val="20"/>
          <w:szCs w:val="20"/>
        </w:rPr>
        <w:t xml:space="preserve">are gratefully acknowledged for let me work with their data such that I could </w:t>
      </w:r>
      <w:r>
        <w:rPr>
          <w:rFonts w:eastAsiaTheme="minorEastAsia" w:cs="SourceSansPro-Regular"/>
          <w:color w:val="000000" w:themeColor="text1"/>
          <w:sz w:val="20"/>
          <w:szCs w:val="20"/>
        </w:rPr>
        <w:t>extend and check the programs for various assumptions in real data.</w:t>
      </w:r>
      <w:r w:rsidR="00560BAA">
        <w:rPr>
          <w:rFonts w:eastAsiaTheme="minorEastAsia" w:cs="SourceSansPro-Regular"/>
          <w:color w:val="000000" w:themeColor="text1"/>
          <w:sz w:val="20"/>
          <w:szCs w:val="20"/>
        </w:rPr>
        <w:t xml:space="preserve"> </w:t>
      </w:r>
      <w:r w:rsidR="00513B9F">
        <w:rPr>
          <w:rFonts w:eastAsiaTheme="minorEastAsia" w:cs="SourceSansPro-Regular"/>
          <w:color w:val="000000" w:themeColor="text1"/>
          <w:sz w:val="20"/>
          <w:szCs w:val="20"/>
        </w:rPr>
        <w:t>Tristan Kistler and Benjamin Basso used the programs extensively giving rise to some changes especially related to open mating.</w:t>
      </w:r>
    </w:p>
    <w:p w14:paraId="054AEFF8" w14:textId="77777777" w:rsidR="00906C6D" w:rsidRPr="00906C6D" w:rsidRDefault="00906C6D" w:rsidP="00906C6D">
      <w:pPr>
        <w:spacing w:after="0" w:line="360" w:lineRule="auto"/>
        <w:rPr>
          <w:rFonts w:eastAsiaTheme="minorEastAsia" w:cs="SourceSansPro-Regular"/>
          <w:color w:val="000000" w:themeColor="text1"/>
          <w:sz w:val="20"/>
          <w:szCs w:val="20"/>
        </w:rPr>
      </w:pPr>
    </w:p>
    <w:p w14:paraId="26E4AB07" w14:textId="250ED1E3" w:rsidR="009F4914" w:rsidRPr="009F4914" w:rsidRDefault="001222C6" w:rsidP="00906EE4">
      <w:pPr>
        <w:pStyle w:val="Paragraphedeliste"/>
        <w:numPr>
          <w:ilvl w:val="0"/>
          <w:numId w:val="11"/>
        </w:numPr>
        <w:spacing w:after="0" w:line="360" w:lineRule="auto"/>
        <w:rPr>
          <w:b/>
          <w:sz w:val="20"/>
          <w:szCs w:val="20"/>
        </w:rPr>
      </w:pPr>
      <w:proofErr w:type="spellStart"/>
      <w:proofErr w:type="gramStart"/>
      <w:r>
        <w:rPr>
          <w:b/>
          <w:sz w:val="20"/>
          <w:szCs w:val="20"/>
        </w:rPr>
        <w:t>p</w:t>
      </w:r>
      <w:r w:rsidR="00117469">
        <w:rPr>
          <w:b/>
          <w:sz w:val="20"/>
          <w:szCs w:val="20"/>
        </w:rPr>
        <w:t>edigree</w:t>
      </w:r>
      <w:r w:rsidR="00906EE4">
        <w:rPr>
          <w:b/>
          <w:sz w:val="20"/>
          <w:szCs w:val="20"/>
        </w:rPr>
        <w:t>.r</w:t>
      </w:r>
      <w:proofErr w:type="spellEnd"/>
      <w:proofErr w:type="gramEnd"/>
      <w:r w:rsidR="00906EE4">
        <w:rPr>
          <w:b/>
          <w:sz w:val="20"/>
          <w:szCs w:val="20"/>
        </w:rPr>
        <w:t xml:space="preserve"> (version </w:t>
      </w:r>
      <w:r w:rsidR="00DC705A">
        <w:rPr>
          <w:b/>
          <w:sz w:val="20"/>
          <w:szCs w:val="20"/>
        </w:rPr>
        <w:t>1</w:t>
      </w:r>
      <w:r w:rsidR="005D7001">
        <w:rPr>
          <w:b/>
          <w:sz w:val="20"/>
          <w:szCs w:val="20"/>
        </w:rPr>
        <w:t>9</w:t>
      </w:r>
      <w:r w:rsidR="00906EE4">
        <w:rPr>
          <w:b/>
          <w:sz w:val="20"/>
          <w:szCs w:val="20"/>
        </w:rPr>
        <w:t>)</w:t>
      </w:r>
      <w:r w:rsidR="009F4914">
        <w:rPr>
          <w:sz w:val="20"/>
          <w:szCs w:val="20"/>
        </w:rPr>
        <w:t xml:space="preserve">. </w:t>
      </w:r>
    </w:p>
    <w:p w14:paraId="08D5A976" w14:textId="2143540C" w:rsidR="00560BAA" w:rsidRDefault="00E85B46" w:rsidP="009F4914">
      <w:pPr>
        <w:pStyle w:val="Paragraphedeliste"/>
        <w:spacing w:after="0" w:line="360" w:lineRule="auto"/>
        <w:ind w:left="360"/>
        <w:rPr>
          <w:sz w:val="20"/>
          <w:szCs w:val="20"/>
        </w:rPr>
      </w:pPr>
      <w:r w:rsidRPr="00D37283">
        <w:rPr>
          <w:sz w:val="20"/>
          <w:szCs w:val="20"/>
        </w:rPr>
        <w:t xml:space="preserve">Input is </w:t>
      </w:r>
      <w:r w:rsidR="007621AE">
        <w:rPr>
          <w:sz w:val="20"/>
          <w:szCs w:val="20"/>
        </w:rPr>
        <w:t>a</w:t>
      </w:r>
      <w:r w:rsidRPr="00D37283">
        <w:rPr>
          <w:sz w:val="20"/>
          <w:szCs w:val="20"/>
        </w:rPr>
        <w:t xml:space="preserve"> file</w:t>
      </w:r>
      <w:r w:rsidRPr="00A73B98">
        <w:rPr>
          <w:sz w:val="20"/>
          <w:szCs w:val="20"/>
        </w:rPr>
        <w:t xml:space="preserve"> </w:t>
      </w:r>
      <w:r w:rsidR="007621AE" w:rsidRPr="007621AE">
        <w:rPr>
          <w:sz w:val="20"/>
          <w:szCs w:val="20"/>
          <w:u w:val="single"/>
        </w:rPr>
        <w:t>input-pedigree.txt</w:t>
      </w:r>
      <w:r w:rsidR="007621AE">
        <w:rPr>
          <w:sz w:val="20"/>
          <w:szCs w:val="20"/>
        </w:rPr>
        <w:t xml:space="preserve">, the </w:t>
      </w:r>
      <w:r w:rsidR="001222C6">
        <w:rPr>
          <w:sz w:val="20"/>
          <w:szCs w:val="20"/>
        </w:rPr>
        <w:t xml:space="preserve">format of which is given in </w:t>
      </w:r>
      <w:r w:rsidR="00FB2D29">
        <w:rPr>
          <w:sz w:val="20"/>
          <w:szCs w:val="20"/>
        </w:rPr>
        <w:t>Appendix 1</w:t>
      </w:r>
      <w:r w:rsidR="001222C6">
        <w:rPr>
          <w:sz w:val="20"/>
          <w:szCs w:val="20"/>
        </w:rPr>
        <w:t xml:space="preserve">. Usually the input will not be in that form and has to be produced </w:t>
      </w:r>
      <w:r w:rsidR="009F4914">
        <w:rPr>
          <w:sz w:val="20"/>
          <w:szCs w:val="20"/>
        </w:rPr>
        <w:t>tailor-made</w:t>
      </w:r>
      <w:r w:rsidR="001222C6">
        <w:rPr>
          <w:sz w:val="20"/>
          <w:szCs w:val="20"/>
        </w:rPr>
        <w:t>. The program</w:t>
      </w:r>
      <w:r w:rsidR="006B7FD9">
        <w:rPr>
          <w:sz w:val="20"/>
          <w:szCs w:val="20"/>
        </w:rPr>
        <w:t xml:space="preserve"> </w:t>
      </w:r>
      <w:r w:rsidR="001222C6">
        <w:rPr>
          <w:sz w:val="20"/>
          <w:szCs w:val="20"/>
        </w:rPr>
        <w:t xml:space="preserve">produces several output files of which </w:t>
      </w:r>
      <w:r w:rsidR="001222C6" w:rsidRPr="001222C6">
        <w:rPr>
          <w:sz w:val="20"/>
          <w:szCs w:val="20"/>
          <w:u w:val="single"/>
        </w:rPr>
        <w:t>log-pedigree.txt</w:t>
      </w:r>
      <w:r w:rsidR="001222C6">
        <w:rPr>
          <w:sz w:val="20"/>
          <w:szCs w:val="20"/>
        </w:rPr>
        <w:t xml:space="preserve"> reports whether the pedigree seems to be </w:t>
      </w:r>
      <w:r w:rsidR="001222C6">
        <w:rPr>
          <w:sz w:val="20"/>
          <w:szCs w:val="20"/>
        </w:rPr>
        <w:lastRenderedPageBreak/>
        <w:t>o</w:t>
      </w:r>
      <w:r w:rsidR="006B7FD9">
        <w:rPr>
          <w:sz w:val="20"/>
          <w:szCs w:val="20"/>
        </w:rPr>
        <w:t>kay</w:t>
      </w:r>
      <w:r w:rsidR="001222C6">
        <w:rPr>
          <w:sz w:val="20"/>
          <w:szCs w:val="20"/>
        </w:rPr>
        <w:t>, especially with respect to the sequence of the individuals in the pedigree. There are two requirements. Firstly</w:t>
      </w:r>
      <w:r w:rsidR="00062272">
        <w:rPr>
          <w:sz w:val="20"/>
          <w:szCs w:val="20"/>
        </w:rPr>
        <w:t>,</w:t>
      </w:r>
      <w:r w:rsidR="001222C6">
        <w:rPr>
          <w:sz w:val="20"/>
          <w:szCs w:val="20"/>
        </w:rPr>
        <w:t xml:space="preserve"> parents should precede offspring, but specific for honey bees, </w:t>
      </w:r>
      <w:r w:rsidR="009F4914">
        <w:rPr>
          <w:sz w:val="20"/>
          <w:szCs w:val="20"/>
        </w:rPr>
        <w:t>aunts should precede cousins. Usually</w:t>
      </w:r>
      <w:r w:rsidR="00062272">
        <w:rPr>
          <w:sz w:val="20"/>
          <w:szCs w:val="20"/>
        </w:rPr>
        <w:t>,</w:t>
      </w:r>
      <w:r w:rsidR="009F4914">
        <w:rPr>
          <w:sz w:val="20"/>
          <w:szCs w:val="20"/>
        </w:rPr>
        <w:t xml:space="preserve"> the program takes care of this. </w:t>
      </w:r>
      <w:commentRangeStart w:id="18"/>
      <w:r w:rsidR="00560BAA">
        <w:rPr>
          <w:sz w:val="20"/>
          <w:szCs w:val="20"/>
        </w:rPr>
        <w:t>If changes have to made in the input file</w:t>
      </w:r>
      <w:r w:rsidR="00062272">
        <w:rPr>
          <w:sz w:val="20"/>
          <w:szCs w:val="20"/>
        </w:rPr>
        <w:t>,</w:t>
      </w:r>
      <w:r w:rsidR="00560BAA">
        <w:rPr>
          <w:sz w:val="20"/>
          <w:szCs w:val="20"/>
        </w:rPr>
        <w:t xml:space="preserve"> it may be recommendable to let the changes do by the program.</w:t>
      </w:r>
      <w:commentRangeEnd w:id="18"/>
      <w:r w:rsidR="00196CAF">
        <w:rPr>
          <w:rStyle w:val="Marquedecommentaire"/>
        </w:rPr>
        <w:commentReference w:id="18"/>
      </w:r>
      <w:r w:rsidR="00560BAA">
        <w:rPr>
          <w:sz w:val="20"/>
          <w:szCs w:val="20"/>
        </w:rPr>
        <w:t xml:space="preserve"> Look for </w:t>
      </w:r>
      <w:r w:rsidR="00560BAA" w:rsidRPr="00560BAA">
        <w:rPr>
          <w:i/>
          <w:iCs/>
          <w:sz w:val="20"/>
          <w:szCs w:val="20"/>
        </w:rPr>
        <w:t>file specific issues causing sequence problems</w:t>
      </w:r>
      <w:r w:rsidR="00560BAA">
        <w:rPr>
          <w:sz w:val="20"/>
          <w:szCs w:val="20"/>
        </w:rPr>
        <w:t xml:space="preserve"> and </w:t>
      </w:r>
      <w:r w:rsidR="006B7FD9">
        <w:rPr>
          <w:sz w:val="20"/>
          <w:szCs w:val="20"/>
        </w:rPr>
        <w:t>add a script</w:t>
      </w:r>
      <w:r w:rsidR="00560BAA">
        <w:rPr>
          <w:sz w:val="20"/>
          <w:szCs w:val="20"/>
        </w:rPr>
        <w:t xml:space="preserve"> </w:t>
      </w:r>
      <w:r w:rsidR="006B7FD9">
        <w:rPr>
          <w:sz w:val="20"/>
          <w:szCs w:val="20"/>
        </w:rPr>
        <w:t>with the c</w:t>
      </w:r>
      <w:r w:rsidR="00560BAA">
        <w:rPr>
          <w:sz w:val="20"/>
          <w:szCs w:val="20"/>
        </w:rPr>
        <w:t xml:space="preserve">hanges </w:t>
      </w:r>
      <w:r w:rsidR="006B7FD9">
        <w:rPr>
          <w:sz w:val="20"/>
          <w:szCs w:val="20"/>
        </w:rPr>
        <w:t>to</w:t>
      </w:r>
      <w:r w:rsidR="00560BAA">
        <w:rPr>
          <w:sz w:val="20"/>
          <w:szCs w:val="20"/>
        </w:rPr>
        <w:t xml:space="preserve"> be made. It often boils down to changing years of birth (column 5).</w:t>
      </w:r>
    </w:p>
    <w:p w14:paraId="4208A01C" w14:textId="43F0B8A8" w:rsidR="000C3452" w:rsidRPr="000C3452" w:rsidRDefault="000C3452" w:rsidP="009F4914">
      <w:pPr>
        <w:pStyle w:val="Paragraphedeliste"/>
        <w:spacing w:after="0" w:line="360" w:lineRule="auto"/>
        <w:ind w:left="360"/>
        <w:rPr>
          <w:sz w:val="20"/>
          <w:szCs w:val="20"/>
        </w:rPr>
      </w:pPr>
      <w:r>
        <w:rPr>
          <w:sz w:val="20"/>
          <w:szCs w:val="20"/>
        </w:rPr>
        <w:t xml:space="preserve">The test location for a colony can also be added (search for </w:t>
      </w:r>
      <w:r w:rsidRPr="000C3452">
        <w:rPr>
          <w:i/>
          <w:iCs/>
          <w:sz w:val="20"/>
          <w:szCs w:val="20"/>
        </w:rPr>
        <w:t>this concerns the test location</w:t>
      </w:r>
      <w:r>
        <w:rPr>
          <w:sz w:val="20"/>
          <w:szCs w:val="20"/>
        </w:rPr>
        <w:t>). Sometimes this simply is column 3 of input-pedigree.txt, but often a combination of year of observation (column 1), bee breeder (column 2) and column 3.</w:t>
      </w:r>
    </w:p>
    <w:p w14:paraId="3E52B454" w14:textId="77777777" w:rsidR="00560BAA" w:rsidRPr="006B7FD9" w:rsidRDefault="00560BAA" w:rsidP="006B7FD9">
      <w:pPr>
        <w:spacing w:after="0" w:line="360" w:lineRule="auto"/>
        <w:rPr>
          <w:sz w:val="20"/>
          <w:szCs w:val="20"/>
        </w:rPr>
      </w:pPr>
    </w:p>
    <w:p w14:paraId="2D81EC48" w14:textId="73FB2B10" w:rsidR="00864AF5" w:rsidRDefault="001222C6" w:rsidP="009F4914">
      <w:pPr>
        <w:pStyle w:val="Paragraphedeliste"/>
        <w:spacing w:after="0" w:line="360" w:lineRule="auto"/>
        <w:ind w:left="360"/>
        <w:rPr>
          <w:sz w:val="20"/>
          <w:szCs w:val="20"/>
        </w:rPr>
      </w:pPr>
      <w:r>
        <w:rPr>
          <w:sz w:val="20"/>
          <w:szCs w:val="20"/>
        </w:rPr>
        <w:t xml:space="preserve">Among further output there are </w:t>
      </w:r>
      <w:r w:rsidR="00A468E2">
        <w:rPr>
          <w:sz w:val="20"/>
          <w:szCs w:val="20"/>
        </w:rPr>
        <w:t>four</w:t>
      </w:r>
      <w:r>
        <w:rPr>
          <w:sz w:val="20"/>
          <w:szCs w:val="20"/>
        </w:rPr>
        <w:t xml:space="preserve"> files that are input for the second program: </w:t>
      </w:r>
      <w:r w:rsidRPr="00D37283">
        <w:rPr>
          <w:sz w:val="20"/>
          <w:szCs w:val="20"/>
          <w:u w:val="single"/>
        </w:rPr>
        <w:t>pedigree.txt</w:t>
      </w:r>
      <w:r>
        <w:rPr>
          <w:sz w:val="20"/>
          <w:szCs w:val="20"/>
        </w:rPr>
        <w:t xml:space="preserve">, </w:t>
      </w:r>
      <w:r>
        <w:rPr>
          <w:sz w:val="20"/>
          <w:szCs w:val="20"/>
          <w:u w:val="single"/>
        </w:rPr>
        <w:t>numbers.txt</w:t>
      </w:r>
      <w:r w:rsidR="00FF4215">
        <w:rPr>
          <w:sz w:val="20"/>
          <w:szCs w:val="20"/>
        </w:rPr>
        <w:t xml:space="preserve">, </w:t>
      </w:r>
      <w:r w:rsidR="00FF4215">
        <w:rPr>
          <w:sz w:val="20"/>
          <w:szCs w:val="20"/>
          <w:u w:val="single"/>
        </w:rPr>
        <w:t>ident.txt</w:t>
      </w:r>
      <w:r>
        <w:rPr>
          <w:sz w:val="20"/>
          <w:szCs w:val="20"/>
        </w:rPr>
        <w:t xml:space="preserve"> and </w:t>
      </w:r>
      <w:r>
        <w:rPr>
          <w:sz w:val="20"/>
          <w:szCs w:val="20"/>
          <w:u w:val="single"/>
        </w:rPr>
        <w:t>blocks.txt</w:t>
      </w:r>
      <w:r>
        <w:rPr>
          <w:sz w:val="20"/>
          <w:szCs w:val="20"/>
        </w:rPr>
        <w:t xml:space="preserve">. </w:t>
      </w:r>
      <w:r w:rsidR="00DC705A">
        <w:rPr>
          <w:sz w:val="20"/>
          <w:szCs w:val="20"/>
        </w:rPr>
        <w:t>In situation 2a, single sires</w:t>
      </w:r>
      <w:r w:rsidR="006B7FD9">
        <w:rPr>
          <w:sz w:val="20"/>
          <w:szCs w:val="20"/>
        </w:rPr>
        <w:t xml:space="preserve">, </w:t>
      </w:r>
      <w:r w:rsidR="00DC705A">
        <w:rPr>
          <w:sz w:val="20"/>
          <w:szCs w:val="20"/>
        </w:rPr>
        <w:t xml:space="preserve">also </w:t>
      </w:r>
      <w:r w:rsidR="00DC705A" w:rsidRPr="006B7FD9">
        <w:rPr>
          <w:sz w:val="20"/>
          <w:szCs w:val="20"/>
          <w:u w:val="single"/>
        </w:rPr>
        <w:t>singlesire.txt</w:t>
      </w:r>
      <w:r w:rsidR="00DC705A">
        <w:rPr>
          <w:sz w:val="20"/>
          <w:szCs w:val="20"/>
        </w:rPr>
        <w:t xml:space="preserve"> is input for the second program. </w:t>
      </w:r>
      <w:r w:rsidRPr="00DC705A">
        <w:rPr>
          <w:sz w:val="20"/>
          <w:szCs w:val="20"/>
        </w:rPr>
        <w:t xml:space="preserve">The formats of these files are given in </w:t>
      </w:r>
      <w:r w:rsidR="00FB2D29">
        <w:rPr>
          <w:sz w:val="20"/>
          <w:szCs w:val="20"/>
        </w:rPr>
        <w:t>A</w:t>
      </w:r>
      <w:r w:rsidRPr="00DC705A">
        <w:rPr>
          <w:sz w:val="20"/>
          <w:szCs w:val="20"/>
        </w:rPr>
        <w:t xml:space="preserve">ppendix </w:t>
      </w:r>
      <w:r w:rsidR="00FB2D29">
        <w:rPr>
          <w:sz w:val="20"/>
          <w:szCs w:val="20"/>
        </w:rPr>
        <w:t xml:space="preserve">1 </w:t>
      </w:r>
      <w:r w:rsidRPr="00DC705A">
        <w:rPr>
          <w:sz w:val="20"/>
          <w:szCs w:val="20"/>
        </w:rPr>
        <w:t>as well.</w:t>
      </w:r>
      <w:r w:rsidR="00FF4215" w:rsidRPr="00DC705A">
        <w:rPr>
          <w:sz w:val="20"/>
          <w:szCs w:val="20"/>
        </w:rPr>
        <w:t xml:space="preserve"> The first file is the pedigree file, yet to be completed by inbreeding coefficients, mendelian sampling terms and, </w:t>
      </w:r>
      <w:r w:rsidR="00560BAA">
        <w:rPr>
          <w:sz w:val="20"/>
          <w:szCs w:val="20"/>
        </w:rPr>
        <w:t>for</w:t>
      </w:r>
      <w:r w:rsidR="00FF4215" w:rsidRPr="00DC705A">
        <w:rPr>
          <w:sz w:val="20"/>
          <w:szCs w:val="20"/>
        </w:rPr>
        <w:t xml:space="preserve"> sires, the additive genetic relationships between drone-producing queens. The second summarizes some numbers, the third the identif</w:t>
      </w:r>
      <w:r w:rsidR="00D20D25" w:rsidRPr="00DC705A">
        <w:rPr>
          <w:sz w:val="20"/>
          <w:szCs w:val="20"/>
        </w:rPr>
        <w:t>ica</w:t>
      </w:r>
      <w:r w:rsidR="00FF4215" w:rsidRPr="00DC705A">
        <w:rPr>
          <w:sz w:val="20"/>
          <w:szCs w:val="20"/>
        </w:rPr>
        <w:t xml:space="preserve">tions of the individuals in the pedigree and the fourth the start and finish </w:t>
      </w:r>
      <w:r w:rsidR="009F4914" w:rsidRPr="00DC705A">
        <w:rPr>
          <w:sz w:val="20"/>
          <w:szCs w:val="20"/>
        </w:rPr>
        <w:t xml:space="preserve">sequence </w:t>
      </w:r>
      <w:r w:rsidR="00FF4215" w:rsidRPr="00DC705A">
        <w:rPr>
          <w:sz w:val="20"/>
          <w:szCs w:val="20"/>
        </w:rPr>
        <w:t>numbers of individuals with the same dam (and therefore sire).</w:t>
      </w:r>
      <w:r w:rsidR="00DC705A">
        <w:rPr>
          <w:sz w:val="20"/>
          <w:szCs w:val="20"/>
        </w:rPr>
        <w:t xml:space="preserve"> The last file contains the identifications of the single sires, the numbers of drones used, and the numbers of drone-producing queens and drones of its sire. </w:t>
      </w:r>
    </w:p>
    <w:p w14:paraId="6C525D98" w14:textId="4D193810" w:rsidR="00864AF5" w:rsidRDefault="00864AF5" w:rsidP="009F4914">
      <w:pPr>
        <w:pStyle w:val="Paragraphedeliste"/>
        <w:spacing w:after="0" w:line="360" w:lineRule="auto"/>
        <w:ind w:left="360"/>
        <w:rPr>
          <w:sz w:val="20"/>
          <w:szCs w:val="20"/>
        </w:rPr>
      </w:pPr>
      <w:r>
        <w:rPr>
          <w:sz w:val="20"/>
          <w:szCs w:val="20"/>
        </w:rPr>
        <w:t>Apart from the external input (input-pedigree.txt) there is internal input, defined in the program itself. This should be checked and –if necessary changed- before running the program.</w:t>
      </w:r>
    </w:p>
    <w:p w14:paraId="2EDD8F73" w14:textId="23FB7E84" w:rsidR="00AC4899" w:rsidRDefault="00864AF5" w:rsidP="00A37CC6">
      <w:pPr>
        <w:pStyle w:val="Paragraphedeliste"/>
        <w:numPr>
          <w:ilvl w:val="0"/>
          <w:numId w:val="23"/>
        </w:numPr>
        <w:spacing w:after="0" w:line="360" w:lineRule="auto"/>
        <w:rPr>
          <w:sz w:val="20"/>
          <w:szCs w:val="20"/>
        </w:rPr>
      </w:pPr>
      <w:r w:rsidRPr="00AC4899">
        <w:rPr>
          <w:sz w:val="20"/>
          <w:szCs w:val="20"/>
        </w:rPr>
        <w:t>Default values for NS (the number of drone-producing queens) and ND (the number of drones fertilizing a queen) should be given. Usually this is something like 8-20 and e.g. 12</w:t>
      </w:r>
      <w:r w:rsidR="00AC4899" w:rsidRPr="00AC4899">
        <w:rPr>
          <w:sz w:val="20"/>
          <w:szCs w:val="20"/>
        </w:rPr>
        <w:t xml:space="preserve">. </w:t>
      </w:r>
      <w:r w:rsidR="00A468E2" w:rsidRPr="00AC4899">
        <w:rPr>
          <w:sz w:val="20"/>
          <w:szCs w:val="20"/>
        </w:rPr>
        <w:t xml:space="preserve">These values are taken for </w:t>
      </w:r>
      <w:proofErr w:type="spellStart"/>
      <w:r w:rsidR="00A468E2" w:rsidRPr="00AC4899">
        <w:rPr>
          <w:sz w:val="20"/>
          <w:szCs w:val="20"/>
        </w:rPr>
        <w:t>matings</w:t>
      </w:r>
      <w:proofErr w:type="spellEnd"/>
      <w:r w:rsidR="00A468E2" w:rsidRPr="00AC4899">
        <w:rPr>
          <w:sz w:val="20"/>
          <w:szCs w:val="20"/>
        </w:rPr>
        <w:t xml:space="preserve"> in the base population and also in later generations if there is a record without mate specified.</w:t>
      </w:r>
      <w:r w:rsidR="00AC4899" w:rsidRPr="00AC4899">
        <w:rPr>
          <w:sz w:val="20"/>
          <w:szCs w:val="20"/>
        </w:rPr>
        <w:t xml:space="preserve"> </w:t>
      </w:r>
      <w:r w:rsidR="00560BAA">
        <w:rPr>
          <w:sz w:val="20"/>
          <w:szCs w:val="20"/>
        </w:rPr>
        <w:t>Special attention should be given to NS in case of open mating. See for this Appendix 2.</w:t>
      </w:r>
    </w:p>
    <w:p w14:paraId="04D4F2BE" w14:textId="0F803B38" w:rsidR="00864AF5" w:rsidRDefault="00864AF5" w:rsidP="00864AF5">
      <w:pPr>
        <w:pStyle w:val="Paragraphedeliste"/>
        <w:numPr>
          <w:ilvl w:val="0"/>
          <w:numId w:val="23"/>
        </w:numPr>
        <w:spacing w:after="0" w:line="360" w:lineRule="auto"/>
        <w:rPr>
          <w:sz w:val="20"/>
          <w:szCs w:val="20"/>
        </w:rPr>
      </w:pPr>
      <w:r>
        <w:rPr>
          <w:sz w:val="20"/>
          <w:szCs w:val="20"/>
        </w:rPr>
        <w:t xml:space="preserve">There is a parameter </w:t>
      </w:r>
      <w:proofErr w:type="spellStart"/>
      <w:r>
        <w:rPr>
          <w:sz w:val="20"/>
          <w:szCs w:val="20"/>
        </w:rPr>
        <w:t>codetest</w:t>
      </w:r>
      <w:proofErr w:type="spellEnd"/>
      <w:r>
        <w:rPr>
          <w:sz w:val="20"/>
          <w:szCs w:val="20"/>
        </w:rPr>
        <w:t xml:space="preserve"> that equals 1 if a thorough test is carried out on the proper sequence of the pedigree. </w:t>
      </w:r>
      <w:r w:rsidR="00DC705A">
        <w:rPr>
          <w:sz w:val="20"/>
          <w:szCs w:val="20"/>
        </w:rPr>
        <w:t>A second</w:t>
      </w:r>
      <w:r>
        <w:rPr>
          <w:sz w:val="20"/>
          <w:szCs w:val="20"/>
        </w:rPr>
        <w:t xml:space="preserve"> part of that </w:t>
      </w:r>
      <w:r w:rsidR="00FB2D29">
        <w:rPr>
          <w:sz w:val="20"/>
          <w:szCs w:val="20"/>
        </w:rPr>
        <w:t xml:space="preserve">test </w:t>
      </w:r>
      <w:r>
        <w:rPr>
          <w:sz w:val="20"/>
          <w:szCs w:val="20"/>
        </w:rPr>
        <w:t xml:space="preserve">takes a lot of time but usually doesn’t detect errors. For initial runs it may be useful to put </w:t>
      </w:r>
      <w:proofErr w:type="spellStart"/>
      <w:r>
        <w:rPr>
          <w:sz w:val="20"/>
          <w:szCs w:val="20"/>
        </w:rPr>
        <w:t>codetest</w:t>
      </w:r>
      <w:proofErr w:type="spellEnd"/>
      <w:r>
        <w:rPr>
          <w:sz w:val="20"/>
          <w:szCs w:val="20"/>
        </w:rPr>
        <w:t xml:space="preserve"> unequal 1 to limit the sequence test to the less time-consuming part, but ultimately </w:t>
      </w:r>
      <w:proofErr w:type="spellStart"/>
      <w:r>
        <w:rPr>
          <w:sz w:val="20"/>
          <w:szCs w:val="20"/>
        </w:rPr>
        <w:t>codetest</w:t>
      </w:r>
      <w:proofErr w:type="spellEnd"/>
      <w:r>
        <w:rPr>
          <w:sz w:val="20"/>
          <w:szCs w:val="20"/>
        </w:rPr>
        <w:t xml:space="preserve"> should be put to 1 to be pretty sure that inversion of the </w:t>
      </w:r>
      <w:del w:id="19" w:author="Tristan Kistler" w:date="2023-05-17T13:57:00Z">
        <w:r w:rsidDel="004623B2">
          <w:rPr>
            <w:sz w:val="20"/>
            <w:szCs w:val="20"/>
          </w:rPr>
          <w:delText>relationships matrix</w:delText>
        </w:r>
      </w:del>
      <w:ins w:id="20" w:author="Tristan Kistler" w:date="2023-05-17T13:57:00Z">
        <w:r w:rsidR="004623B2">
          <w:rPr>
            <w:sz w:val="20"/>
            <w:szCs w:val="20"/>
          </w:rPr>
          <w:t>relationship matrix</w:t>
        </w:r>
      </w:ins>
      <w:r>
        <w:rPr>
          <w:sz w:val="20"/>
          <w:szCs w:val="20"/>
        </w:rPr>
        <w:t xml:space="preserve"> doesn’t create problems.</w:t>
      </w:r>
    </w:p>
    <w:p w14:paraId="78710CD5" w14:textId="77777777" w:rsidR="003D131B" w:rsidRDefault="003D131B" w:rsidP="003D131B">
      <w:pPr>
        <w:spacing w:after="0" w:line="360" w:lineRule="auto"/>
        <w:ind w:left="284"/>
        <w:rPr>
          <w:sz w:val="20"/>
          <w:szCs w:val="20"/>
        </w:rPr>
      </w:pPr>
    </w:p>
    <w:p w14:paraId="24062EDB" w14:textId="77777777" w:rsidR="006973C2" w:rsidRDefault="00CE267E" w:rsidP="003D131B">
      <w:pPr>
        <w:spacing w:after="0" w:line="360" w:lineRule="auto"/>
        <w:ind w:left="284"/>
        <w:rPr>
          <w:sz w:val="20"/>
          <w:szCs w:val="20"/>
        </w:rPr>
      </w:pPr>
      <w:r>
        <w:rPr>
          <w:sz w:val="20"/>
          <w:szCs w:val="20"/>
        </w:rPr>
        <w:t>O</w:t>
      </w:r>
      <w:r w:rsidR="003D131B">
        <w:rPr>
          <w:sz w:val="20"/>
          <w:szCs w:val="20"/>
        </w:rPr>
        <w:t>ther variations in input are accommodated in pedigree-input.txt and are described below.</w:t>
      </w:r>
    </w:p>
    <w:p w14:paraId="348E9C66" w14:textId="77777777" w:rsidR="00FB2D29" w:rsidRDefault="00FB2D29" w:rsidP="003D131B">
      <w:pPr>
        <w:spacing w:after="0" w:line="360" w:lineRule="auto"/>
        <w:ind w:left="284"/>
        <w:rPr>
          <w:b/>
          <w:sz w:val="20"/>
          <w:szCs w:val="20"/>
        </w:rPr>
      </w:pPr>
    </w:p>
    <w:p w14:paraId="6C0521D0" w14:textId="371ED2ED" w:rsidR="00A468E2" w:rsidRPr="00A468E2" w:rsidRDefault="00A468E2" w:rsidP="003D131B">
      <w:pPr>
        <w:spacing w:after="0" w:line="360" w:lineRule="auto"/>
        <w:ind w:left="284"/>
        <w:rPr>
          <w:b/>
          <w:sz w:val="20"/>
          <w:szCs w:val="20"/>
        </w:rPr>
      </w:pPr>
      <w:r>
        <w:rPr>
          <w:b/>
          <w:sz w:val="20"/>
          <w:szCs w:val="20"/>
        </w:rPr>
        <w:t>1a, 2a and 4a are input</w:t>
      </w:r>
    </w:p>
    <w:p w14:paraId="1BEF107E" w14:textId="77777777" w:rsidR="00755589" w:rsidRDefault="00906EE4" w:rsidP="00755589">
      <w:pPr>
        <w:pStyle w:val="Paragraphedeliste"/>
        <w:numPr>
          <w:ilvl w:val="1"/>
          <w:numId w:val="11"/>
        </w:numPr>
        <w:spacing w:after="0" w:line="360" w:lineRule="auto"/>
        <w:ind w:left="709"/>
        <w:rPr>
          <w:sz w:val="20"/>
          <w:szCs w:val="20"/>
        </w:rPr>
      </w:pPr>
      <w:r w:rsidRPr="00755589">
        <w:rPr>
          <w:sz w:val="20"/>
          <w:szCs w:val="20"/>
        </w:rPr>
        <w:t xml:space="preserve">The input for the pedigree file usually consists of the identifications of the queen (1a) in the colony, its dam (2a) and the dam (4a) of the drone-producing queens (1b). Drones </w:t>
      </w:r>
      <w:r w:rsidRPr="00755589">
        <w:rPr>
          <w:sz w:val="20"/>
          <w:szCs w:val="20"/>
        </w:rPr>
        <w:lastRenderedPageBreak/>
        <w:t xml:space="preserve">of those drone-producing queens are mated to the 1a. </w:t>
      </w:r>
      <w:r w:rsidR="009F4914" w:rsidRPr="00755589">
        <w:rPr>
          <w:sz w:val="20"/>
          <w:szCs w:val="20"/>
        </w:rPr>
        <w:t xml:space="preserve">In </w:t>
      </w:r>
      <w:proofErr w:type="gramStart"/>
      <w:r w:rsidR="009F4914" w:rsidRPr="00755589">
        <w:rPr>
          <w:sz w:val="20"/>
          <w:szCs w:val="20"/>
        </w:rPr>
        <w:t>addition</w:t>
      </w:r>
      <w:proofErr w:type="gramEnd"/>
      <w:r w:rsidR="009F4914" w:rsidRPr="00755589">
        <w:rPr>
          <w:sz w:val="20"/>
          <w:szCs w:val="20"/>
        </w:rPr>
        <w:t xml:space="preserve"> the years of birth are to be added and, in case of colonies with observations, the year of observation.</w:t>
      </w:r>
    </w:p>
    <w:p w14:paraId="3D5862DA" w14:textId="275DBE5E" w:rsidR="00A468E2" w:rsidRDefault="00A468E2" w:rsidP="00A37CC6">
      <w:pPr>
        <w:pStyle w:val="Paragraphedeliste"/>
        <w:numPr>
          <w:ilvl w:val="1"/>
          <w:numId w:val="11"/>
        </w:numPr>
        <w:spacing w:after="0" w:line="360" w:lineRule="auto"/>
        <w:ind w:left="709"/>
        <w:rPr>
          <w:sz w:val="20"/>
          <w:szCs w:val="20"/>
        </w:rPr>
      </w:pPr>
      <w:r w:rsidRPr="00A468E2">
        <w:rPr>
          <w:sz w:val="20"/>
          <w:szCs w:val="20"/>
        </w:rPr>
        <w:t>In some applications a 4a may have more than one 1b, for example a mating on an island and instrumental insemination. In that case</w:t>
      </w:r>
      <w:ins w:id="21" w:author="Tristan Kistler" w:date="2023-05-17T14:12:00Z">
        <w:r w:rsidR="00BF3DCA">
          <w:rPr>
            <w:sz w:val="20"/>
            <w:szCs w:val="20"/>
          </w:rPr>
          <w:t>,</w:t>
        </w:r>
      </w:ins>
      <w:r w:rsidRPr="00A468E2">
        <w:rPr>
          <w:sz w:val="20"/>
          <w:szCs w:val="20"/>
        </w:rPr>
        <w:t xml:space="preserve"> an additional column with an additional single digit</w:t>
      </w:r>
      <w:del w:id="22" w:author="Tristan Kistler" w:date="2023-05-17T14:13:00Z">
        <w:r w:rsidRPr="00A468E2" w:rsidDel="00BF3DCA">
          <w:rPr>
            <w:sz w:val="20"/>
            <w:szCs w:val="20"/>
          </w:rPr>
          <w:delText>s</w:delText>
        </w:r>
      </w:del>
      <w:r w:rsidRPr="00A468E2">
        <w:rPr>
          <w:sz w:val="20"/>
          <w:szCs w:val="20"/>
        </w:rPr>
        <w:t xml:space="preserve"> need</w:t>
      </w:r>
      <w:ins w:id="23" w:author="Tristan Kistler" w:date="2023-05-17T14:13:00Z">
        <w:r w:rsidR="00BF3DCA">
          <w:rPr>
            <w:sz w:val="20"/>
            <w:szCs w:val="20"/>
          </w:rPr>
          <w:t>s</w:t>
        </w:r>
      </w:ins>
      <w:r w:rsidRPr="00A468E2">
        <w:rPr>
          <w:sz w:val="20"/>
          <w:szCs w:val="20"/>
        </w:rPr>
        <w:t xml:space="preserve"> to be entered per 4a </w:t>
      </w:r>
      <w:r w:rsidR="00FB2D29">
        <w:rPr>
          <w:sz w:val="20"/>
          <w:szCs w:val="20"/>
        </w:rPr>
        <w:t xml:space="preserve">in column 18 </w:t>
      </w:r>
      <w:r w:rsidRPr="00A468E2">
        <w:rPr>
          <w:sz w:val="20"/>
          <w:szCs w:val="20"/>
        </w:rPr>
        <w:t xml:space="preserve">to distinguish between the 1b. It may happen that beforehand it is not realized that more than one 1b exists per 4a. NS and ND </w:t>
      </w:r>
      <w:r w:rsidRPr="00A468E2">
        <w:rPr>
          <w:rFonts w:eastAsiaTheme="minorEastAsia"/>
          <w:sz w:val="20"/>
          <w:szCs w:val="20"/>
        </w:rPr>
        <w:t xml:space="preserve">are input for each record in pedigree-input.txt and the program tests whether </w:t>
      </w:r>
      <w:r w:rsidRPr="00A468E2">
        <w:rPr>
          <w:sz w:val="20"/>
          <w:szCs w:val="20"/>
        </w:rPr>
        <w:t xml:space="preserve">for </w:t>
      </w:r>
      <w:r w:rsidR="00FB2D29">
        <w:rPr>
          <w:sz w:val="20"/>
          <w:szCs w:val="20"/>
        </w:rPr>
        <w:t>a</w:t>
      </w:r>
      <w:r w:rsidRPr="00A468E2">
        <w:rPr>
          <w:sz w:val="20"/>
          <w:szCs w:val="20"/>
        </w:rPr>
        <w:t xml:space="preserve"> 4a always the same NS and ND are present in the input file. If that is not the case there is either a typo or different 1b</w:t>
      </w:r>
      <w:del w:id="24" w:author="Tristan Kistler" w:date="2023-05-17T14:13:00Z">
        <w:r w:rsidRPr="00A468E2" w:rsidDel="0019671E">
          <w:rPr>
            <w:sz w:val="20"/>
            <w:szCs w:val="20"/>
          </w:rPr>
          <w:delText>’</w:delText>
        </w:r>
      </w:del>
      <w:r w:rsidRPr="00A468E2">
        <w:rPr>
          <w:sz w:val="20"/>
          <w:szCs w:val="20"/>
        </w:rPr>
        <w:t xml:space="preserve">s </w:t>
      </w:r>
      <w:proofErr w:type="gramStart"/>
      <w:r w:rsidRPr="00A468E2">
        <w:rPr>
          <w:sz w:val="20"/>
          <w:szCs w:val="20"/>
        </w:rPr>
        <w:t>exist</w:t>
      </w:r>
      <w:proofErr w:type="gramEnd"/>
      <w:r w:rsidRPr="00A468E2">
        <w:rPr>
          <w:sz w:val="20"/>
          <w:szCs w:val="20"/>
        </w:rPr>
        <w:t xml:space="preserve"> per 4a</w:t>
      </w:r>
      <w:r w:rsidR="006B7FD9">
        <w:rPr>
          <w:sz w:val="20"/>
          <w:szCs w:val="20"/>
        </w:rPr>
        <w:t>, and column 18 can be used if different 1b</w:t>
      </w:r>
      <w:del w:id="25" w:author="Tristan Kistler" w:date="2023-05-17T14:14:00Z">
        <w:r w:rsidR="006B7FD9" w:rsidDel="0019671E">
          <w:rPr>
            <w:sz w:val="20"/>
            <w:szCs w:val="20"/>
          </w:rPr>
          <w:delText>’</w:delText>
        </w:r>
      </w:del>
      <w:r w:rsidR="006B7FD9">
        <w:rPr>
          <w:sz w:val="20"/>
          <w:szCs w:val="20"/>
        </w:rPr>
        <w:t>s exist per 4a.</w:t>
      </w:r>
      <w:r w:rsidRPr="00A468E2">
        <w:rPr>
          <w:sz w:val="20"/>
          <w:szCs w:val="20"/>
        </w:rPr>
        <w:t xml:space="preserve"> NS and ND for example likely are different for island mating and instrumental insemination.</w:t>
      </w:r>
    </w:p>
    <w:p w14:paraId="02D51E10" w14:textId="77777777" w:rsidR="00925552" w:rsidRDefault="00925552" w:rsidP="00A468E2">
      <w:pPr>
        <w:spacing w:after="0" w:line="360" w:lineRule="auto"/>
        <w:ind w:left="349"/>
        <w:rPr>
          <w:b/>
          <w:sz w:val="20"/>
          <w:szCs w:val="20"/>
        </w:rPr>
      </w:pPr>
    </w:p>
    <w:p w14:paraId="44EF0F9F" w14:textId="77777777" w:rsidR="00A468E2" w:rsidRPr="00A468E2" w:rsidRDefault="00A468E2" w:rsidP="006B7FD9">
      <w:pPr>
        <w:spacing w:after="0" w:line="360" w:lineRule="auto"/>
        <w:ind w:firstLine="284"/>
        <w:rPr>
          <w:b/>
          <w:sz w:val="20"/>
          <w:szCs w:val="20"/>
        </w:rPr>
      </w:pPr>
      <w:r>
        <w:rPr>
          <w:b/>
          <w:sz w:val="20"/>
          <w:szCs w:val="20"/>
        </w:rPr>
        <w:t>Insemination from one drone-producing queen</w:t>
      </w:r>
      <w:r w:rsidR="00925552">
        <w:rPr>
          <w:b/>
          <w:sz w:val="20"/>
          <w:szCs w:val="20"/>
        </w:rPr>
        <w:t xml:space="preserve"> (1a, 2a, 1b and 4a are input)</w:t>
      </w:r>
    </w:p>
    <w:p w14:paraId="22372F5E" w14:textId="525CEF8B" w:rsidR="00755589" w:rsidRPr="006B7FD9" w:rsidRDefault="00906EE4" w:rsidP="006B7FD9">
      <w:pPr>
        <w:spacing w:after="0" w:line="360" w:lineRule="auto"/>
        <w:ind w:left="349"/>
        <w:rPr>
          <w:sz w:val="20"/>
          <w:szCs w:val="20"/>
        </w:rPr>
      </w:pPr>
      <w:r w:rsidRPr="006B7FD9">
        <w:rPr>
          <w:sz w:val="20"/>
          <w:szCs w:val="20"/>
        </w:rPr>
        <w:t>In some applications</w:t>
      </w:r>
      <w:ins w:id="26" w:author="Tristan Kistler" w:date="2023-05-17T14:14:00Z">
        <w:r w:rsidR="0019671E">
          <w:rPr>
            <w:sz w:val="20"/>
            <w:szCs w:val="20"/>
          </w:rPr>
          <w:t>,</w:t>
        </w:r>
      </w:ins>
      <w:r w:rsidRPr="006B7FD9">
        <w:rPr>
          <w:sz w:val="20"/>
          <w:szCs w:val="20"/>
        </w:rPr>
        <w:t xml:space="preserve"> only one drone-producing queen is used. In that case the identification of 1b has to be input as well. Otherwise it is zero.</w:t>
      </w:r>
      <w:r w:rsidR="008F37DC" w:rsidRPr="006B7FD9">
        <w:rPr>
          <w:sz w:val="20"/>
          <w:szCs w:val="20"/>
        </w:rPr>
        <w:t xml:space="preserve"> Note that </w:t>
      </w:r>
      <w:r w:rsidR="00A468E2" w:rsidRPr="006B7FD9">
        <w:rPr>
          <w:sz w:val="20"/>
          <w:szCs w:val="20"/>
        </w:rPr>
        <w:t xml:space="preserve">in this case </w:t>
      </w:r>
      <w:r w:rsidR="008F37DC" w:rsidRPr="006B7FD9">
        <w:rPr>
          <w:sz w:val="20"/>
          <w:szCs w:val="20"/>
        </w:rPr>
        <w:t>the identification for 4a should also be given, to distinguish from the case where queens are open mated.</w:t>
      </w:r>
    </w:p>
    <w:p w14:paraId="3A20E325" w14:textId="77777777" w:rsidR="00A468E2" w:rsidRPr="00A468E2" w:rsidRDefault="00A468E2" w:rsidP="00A468E2">
      <w:pPr>
        <w:spacing w:after="0" w:line="360" w:lineRule="auto"/>
        <w:ind w:left="349"/>
        <w:rPr>
          <w:sz w:val="20"/>
          <w:szCs w:val="20"/>
        </w:rPr>
      </w:pPr>
    </w:p>
    <w:p w14:paraId="1AB6CC8C" w14:textId="77777777" w:rsidR="00A468E2" w:rsidRPr="00A468E2" w:rsidRDefault="00A468E2" w:rsidP="006B7FD9">
      <w:pPr>
        <w:spacing w:after="0" w:line="360" w:lineRule="auto"/>
        <w:ind w:left="349"/>
        <w:rPr>
          <w:b/>
          <w:sz w:val="20"/>
          <w:szCs w:val="20"/>
        </w:rPr>
      </w:pPr>
      <w:r>
        <w:rPr>
          <w:b/>
          <w:sz w:val="20"/>
          <w:szCs w:val="20"/>
        </w:rPr>
        <w:t>Open mating</w:t>
      </w:r>
      <w:r w:rsidR="00925552">
        <w:rPr>
          <w:b/>
          <w:sz w:val="20"/>
          <w:szCs w:val="20"/>
        </w:rPr>
        <w:t xml:space="preserve"> (1a, 2a and 1b are input)</w:t>
      </w:r>
    </w:p>
    <w:p w14:paraId="334350BA" w14:textId="77777777" w:rsidR="00FB2D29" w:rsidRPr="006B7FD9" w:rsidRDefault="0013227D" w:rsidP="006B7FD9">
      <w:pPr>
        <w:spacing w:after="0" w:line="360" w:lineRule="auto"/>
        <w:ind w:left="349"/>
        <w:rPr>
          <w:sz w:val="20"/>
          <w:szCs w:val="20"/>
        </w:rPr>
      </w:pPr>
      <w:r w:rsidRPr="006B7FD9">
        <w:rPr>
          <w:sz w:val="20"/>
          <w:szCs w:val="20"/>
        </w:rPr>
        <w:t xml:space="preserve">It may be that the 4a is not known </w:t>
      </w:r>
      <w:r w:rsidR="00673FD5" w:rsidRPr="006B7FD9">
        <w:rPr>
          <w:sz w:val="20"/>
          <w:szCs w:val="20"/>
        </w:rPr>
        <w:t xml:space="preserve">and should be zero </w:t>
      </w:r>
      <w:r w:rsidRPr="006B7FD9">
        <w:rPr>
          <w:sz w:val="20"/>
          <w:szCs w:val="20"/>
        </w:rPr>
        <w:t xml:space="preserve">because queens are open mated. </w:t>
      </w:r>
    </w:p>
    <w:p w14:paraId="71D1E2FC" w14:textId="5674BD02" w:rsidR="00CA7B56" w:rsidRPr="006B7FD9" w:rsidRDefault="008F37DC" w:rsidP="006B7FD9">
      <w:pPr>
        <w:spacing w:after="0" w:line="360" w:lineRule="auto"/>
        <w:ind w:left="349"/>
        <w:rPr>
          <w:sz w:val="20"/>
          <w:szCs w:val="20"/>
        </w:rPr>
      </w:pPr>
      <w:r w:rsidRPr="006B7FD9">
        <w:rPr>
          <w:sz w:val="20"/>
          <w:szCs w:val="20"/>
        </w:rPr>
        <w:t>For each record with an open-mated</w:t>
      </w:r>
      <w:ins w:id="27" w:author="Tristan Kistler" w:date="2023-05-17T14:16:00Z">
        <w:r w:rsidR="00477B8A">
          <w:rPr>
            <w:sz w:val="20"/>
            <w:szCs w:val="20"/>
          </w:rPr>
          <w:t xml:space="preserve"> </w:t>
        </w:r>
      </w:ins>
      <w:del w:id="28" w:author="Tristan Kistler" w:date="2023-05-17T14:16:00Z">
        <w:r w:rsidRPr="006B7FD9" w:rsidDel="00477B8A">
          <w:rPr>
            <w:sz w:val="20"/>
            <w:szCs w:val="20"/>
          </w:rPr>
          <w:delText>-</w:delText>
        </w:r>
      </w:del>
      <w:r w:rsidRPr="006B7FD9">
        <w:rPr>
          <w:sz w:val="20"/>
          <w:szCs w:val="20"/>
        </w:rPr>
        <w:t>queen</w:t>
      </w:r>
      <w:ins w:id="29" w:author="Tristan Kistler" w:date="2023-05-17T14:52:00Z">
        <w:r w:rsidR="005C334A">
          <w:rPr>
            <w:sz w:val="20"/>
            <w:szCs w:val="20"/>
          </w:rPr>
          <w:t>,</w:t>
        </w:r>
      </w:ins>
      <w:r w:rsidRPr="006B7FD9">
        <w:rPr>
          <w:sz w:val="20"/>
          <w:szCs w:val="20"/>
        </w:rPr>
        <w:t xml:space="preserve"> a</w:t>
      </w:r>
      <w:del w:id="30" w:author="Tristan Kistler" w:date="2023-05-17T14:17:00Z">
        <w:r w:rsidRPr="006B7FD9" w:rsidDel="00477B8A">
          <w:rPr>
            <w:sz w:val="20"/>
            <w:szCs w:val="20"/>
          </w:rPr>
          <w:delText>n</w:delText>
        </w:r>
      </w:del>
      <w:r w:rsidRPr="006B7FD9">
        <w:rPr>
          <w:sz w:val="20"/>
          <w:szCs w:val="20"/>
        </w:rPr>
        <w:t xml:space="preserve"> 1b has to be added</w:t>
      </w:r>
      <w:r w:rsidR="00FB2D29" w:rsidRPr="006B7FD9">
        <w:rPr>
          <w:sz w:val="20"/>
          <w:szCs w:val="20"/>
        </w:rPr>
        <w:t>. There are different options for this, discussed in Appendix 2.</w:t>
      </w:r>
    </w:p>
    <w:p w14:paraId="1BFDCC5E" w14:textId="77777777" w:rsidR="00AC4899" w:rsidRPr="00CA7B56" w:rsidRDefault="00CA7B56" w:rsidP="00CA7B56">
      <w:pPr>
        <w:pStyle w:val="Paragraphedeliste"/>
        <w:spacing w:after="0" w:line="360" w:lineRule="auto"/>
        <w:ind w:left="709"/>
        <w:rPr>
          <w:sz w:val="20"/>
          <w:szCs w:val="20"/>
        </w:rPr>
      </w:pPr>
      <w:r w:rsidRPr="00CA7B56">
        <w:rPr>
          <w:sz w:val="20"/>
          <w:szCs w:val="20"/>
        </w:rPr>
        <w:t xml:space="preserve"> </w:t>
      </w:r>
    </w:p>
    <w:p w14:paraId="7295FE7F" w14:textId="77777777" w:rsidR="009B317D" w:rsidRPr="009B317D" w:rsidRDefault="009B317D" w:rsidP="006B7FD9">
      <w:pPr>
        <w:spacing w:after="0" w:line="360" w:lineRule="auto"/>
        <w:rPr>
          <w:b/>
          <w:sz w:val="20"/>
          <w:szCs w:val="20"/>
        </w:rPr>
      </w:pPr>
      <w:r>
        <w:rPr>
          <w:sz w:val="20"/>
          <w:szCs w:val="20"/>
        </w:rPr>
        <w:tab/>
      </w:r>
      <w:r>
        <w:rPr>
          <w:b/>
          <w:sz w:val="20"/>
          <w:szCs w:val="20"/>
        </w:rPr>
        <w:t>Deeper pedigree</w:t>
      </w:r>
    </w:p>
    <w:p w14:paraId="7F5151DB" w14:textId="2C033FEB" w:rsidR="009B317D" w:rsidRPr="006B7FD9" w:rsidRDefault="009B317D" w:rsidP="006B7FD9">
      <w:pPr>
        <w:spacing w:after="0" w:line="360" w:lineRule="auto"/>
        <w:ind w:left="284"/>
        <w:rPr>
          <w:sz w:val="20"/>
          <w:szCs w:val="20"/>
        </w:rPr>
      </w:pPr>
      <w:r w:rsidRPr="006B7FD9">
        <w:rPr>
          <w:sz w:val="20"/>
          <w:szCs w:val="20"/>
        </w:rPr>
        <w:t>It may be that the input file not only contains records that have observations, but also deeper pedigree information. For deeper pedigree information without observation the year of observation needs to be zero.</w:t>
      </w:r>
      <w:r w:rsidR="008E5F22">
        <w:rPr>
          <w:sz w:val="20"/>
          <w:szCs w:val="20"/>
        </w:rPr>
        <w:t xml:space="preserve"> Note that also for those records the numbers of DPQ and drones of the queen’s mate should be given.</w:t>
      </w:r>
    </w:p>
    <w:p w14:paraId="6DBE4B59" w14:textId="77777777" w:rsidR="009B317D" w:rsidRDefault="009B317D" w:rsidP="009B317D">
      <w:pPr>
        <w:spacing w:after="0" w:line="360" w:lineRule="auto"/>
        <w:ind w:left="284"/>
        <w:rPr>
          <w:sz w:val="20"/>
          <w:szCs w:val="20"/>
        </w:rPr>
      </w:pPr>
    </w:p>
    <w:p w14:paraId="385D7ADC" w14:textId="77777777" w:rsidR="009B317D" w:rsidRPr="009B317D" w:rsidRDefault="009B317D" w:rsidP="009B317D">
      <w:pPr>
        <w:spacing w:after="0" w:line="360" w:lineRule="auto"/>
        <w:ind w:left="284"/>
        <w:rPr>
          <w:b/>
          <w:sz w:val="20"/>
          <w:szCs w:val="20"/>
        </w:rPr>
      </w:pPr>
      <w:r>
        <w:rPr>
          <w:b/>
          <w:sz w:val="20"/>
          <w:szCs w:val="20"/>
        </w:rPr>
        <w:t>Sequence problems</w:t>
      </w:r>
    </w:p>
    <w:p w14:paraId="753F288E" w14:textId="64254217" w:rsidR="00665551" w:rsidRPr="006B7FD9" w:rsidRDefault="00665551" w:rsidP="006B7FD9">
      <w:pPr>
        <w:spacing w:after="0" w:line="360" w:lineRule="auto"/>
        <w:ind w:left="284"/>
        <w:rPr>
          <w:sz w:val="20"/>
          <w:szCs w:val="20"/>
        </w:rPr>
      </w:pPr>
      <w:r w:rsidRPr="006B7FD9">
        <w:rPr>
          <w:sz w:val="20"/>
          <w:szCs w:val="20"/>
        </w:rPr>
        <w:t xml:space="preserve">In some </w:t>
      </w:r>
      <w:proofErr w:type="gramStart"/>
      <w:r w:rsidRPr="006B7FD9">
        <w:rPr>
          <w:sz w:val="20"/>
          <w:szCs w:val="20"/>
        </w:rPr>
        <w:t>cases</w:t>
      </w:r>
      <w:proofErr w:type="gramEnd"/>
      <w:r w:rsidRPr="006B7FD9">
        <w:rPr>
          <w:sz w:val="20"/>
          <w:szCs w:val="20"/>
        </w:rPr>
        <w:t xml:space="preserve"> the program doesn’</w:t>
      </w:r>
      <w:r w:rsidR="006973C2" w:rsidRPr="006B7FD9">
        <w:rPr>
          <w:sz w:val="20"/>
          <w:szCs w:val="20"/>
        </w:rPr>
        <w:t xml:space="preserve">t arrive at a sequence suitable to derive </w:t>
      </w:r>
      <w:r w:rsidR="006B7FD9" w:rsidRPr="006B7FD9">
        <w:rPr>
          <w:b/>
          <w:bCs/>
          <w:sz w:val="20"/>
          <w:szCs w:val="20"/>
        </w:rPr>
        <w:t>A</w:t>
      </w:r>
      <w:r w:rsidR="006B7FD9">
        <w:rPr>
          <w:sz w:val="20"/>
          <w:szCs w:val="20"/>
        </w:rPr>
        <w:t xml:space="preserve">. </w:t>
      </w:r>
      <w:r w:rsidRPr="006B7FD9">
        <w:rPr>
          <w:sz w:val="20"/>
          <w:szCs w:val="20"/>
        </w:rPr>
        <w:t xml:space="preserve">In that case enter in the program an additional line </w:t>
      </w:r>
      <w:r w:rsidR="00673FD5" w:rsidRPr="006B7FD9">
        <w:rPr>
          <w:sz w:val="20"/>
          <w:szCs w:val="20"/>
        </w:rPr>
        <w:t xml:space="preserve">(or lines) </w:t>
      </w:r>
      <w:r w:rsidR="006973C2" w:rsidRPr="006B7FD9">
        <w:rPr>
          <w:sz w:val="20"/>
          <w:szCs w:val="20"/>
        </w:rPr>
        <w:t xml:space="preserve">that </w:t>
      </w:r>
      <w:r w:rsidRPr="006B7FD9">
        <w:rPr>
          <w:sz w:val="20"/>
          <w:szCs w:val="20"/>
        </w:rPr>
        <w:t>make</w:t>
      </w:r>
      <w:r w:rsidR="006973C2" w:rsidRPr="006B7FD9">
        <w:rPr>
          <w:sz w:val="20"/>
          <w:szCs w:val="20"/>
        </w:rPr>
        <w:t>s</w:t>
      </w:r>
      <w:r w:rsidRPr="006B7FD9">
        <w:rPr>
          <w:sz w:val="20"/>
          <w:szCs w:val="20"/>
        </w:rPr>
        <w:t xml:space="preserve"> specific changes to the modified year of birth of a </w:t>
      </w:r>
      <w:r w:rsidR="009603CC" w:rsidRPr="006B7FD9">
        <w:rPr>
          <w:sz w:val="20"/>
          <w:szCs w:val="20"/>
        </w:rPr>
        <w:t xml:space="preserve">specific </w:t>
      </w:r>
      <w:r w:rsidRPr="006B7FD9">
        <w:rPr>
          <w:sz w:val="20"/>
          <w:szCs w:val="20"/>
        </w:rPr>
        <w:t xml:space="preserve">queen, usually the 2a (See </w:t>
      </w:r>
      <w:r w:rsidR="006973C2" w:rsidRPr="006B7FD9">
        <w:rPr>
          <w:sz w:val="20"/>
          <w:szCs w:val="20"/>
        </w:rPr>
        <w:t>in the program the paragraph file specific issues causing sequence problems)</w:t>
      </w:r>
      <w:r w:rsidRPr="006B7FD9">
        <w:rPr>
          <w:sz w:val="20"/>
          <w:szCs w:val="20"/>
        </w:rPr>
        <w:t>.</w:t>
      </w:r>
      <w:r w:rsidR="00755589" w:rsidRPr="006B7FD9">
        <w:rPr>
          <w:sz w:val="20"/>
          <w:szCs w:val="20"/>
        </w:rPr>
        <w:t xml:space="preserve"> The output file </w:t>
      </w:r>
      <w:r w:rsidR="00755589" w:rsidRPr="006B7FD9">
        <w:rPr>
          <w:sz w:val="20"/>
          <w:szCs w:val="20"/>
          <w:u w:val="single"/>
        </w:rPr>
        <w:t>pedigree_ident.txt</w:t>
      </w:r>
      <w:r w:rsidR="00755589" w:rsidRPr="006B7FD9">
        <w:rPr>
          <w:sz w:val="20"/>
          <w:szCs w:val="20"/>
        </w:rPr>
        <w:t xml:space="preserve"> may facilitate to detect the reason of a sequence error.</w:t>
      </w:r>
      <w:r w:rsidR="00673FD5" w:rsidRPr="006B7FD9">
        <w:rPr>
          <w:sz w:val="20"/>
          <w:szCs w:val="20"/>
        </w:rPr>
        <w:t xml:space="preserve"> It may</w:t>
      </w:r>
      <w:r w:rsidR="00FB2D29" w:rsidRPr="006B7FD9">
        <w:rPr>
          <w:sz w:val="20"/>
          <w:szCs w:val="20"/>
        </w:rPr>
        <w:t>, however</w:t>
      </w:r>
      <w:r w:rsidR="00673FD5" w:rsidRPr="006B7FD9">
        <w:rPr>
          <w:sz w:val="20"/>
          <w:szCs w:val="20"/>
        </w:rPr>
        <w:t xml:space="preserve"> be more efficient to make these changes in the program that produces the input file for </w:t>
      </w:r>
      <w:proofErr w:type="spellStart"/>
      <w:r w:rsidR="00673FD5" w:rsidRPr="006B7FD9">
        <w:rPr>
          <w:sz w:val="20"/>
          <w:szCs w:val="20"/>
        </w:rPr>
        <w:t>pedigree.r</w:t>
      </w:r>
      <w:proofErr w:type="spellEnd"/>
      <w:r w:rsidR="00673FD5" w:rsidRPr="006B7FD9">
        <w:rPr>
          <w:sz w:val="20"/>
          <w:szCs w:val="20"/>
        </w:rPr>
        <w:t>.</w:t>
      </w:r>
    </w:p>
    <w:p w14:paraId="04D26814" w14:textId="77777777" w:rsidR="00FB2D29" w:rsidRDefault="00FB2D29" w:rsidP="00FB2D29">
      <w:pPr>
        <w:spacing w:after="0" w:line="360" w:lineRule="auto"/>
        <w:rPr>
          <w:sz w:val="20"/>
          <w:szCs w:val="20"/>
        </w:rPr>
      </w:pPr>
    </w:p>
    <w:p w14:paraId="1303B93D" w14:textId="4FFFAEE8" w:rsidR="00673FD5" w:rsidRDefault="00FB2D29" w:rsidP="007E16CE">
      <w:pPr>
        <w:spacing w:after="0" w:line="360" w:lineRule="auto"/>
        <w:ind w:left="284"/>
        <w:rPr>
          <w:sz w:val="20"/>
          <w:szCs w:val="20"/>
        </w:rPr>
      </w:pPr>
      <w:proofErr w:type="spellStart"/>
      <w:r>
        <w:rPr>
          <w:sz w:val="20"/>
          <w:szCs w:val="20"/>
        </w:rPr>
        <w:t>Pedigree.r</w:t>
      </w:r>
      <w:proofErr w:type="spellEnd"/>
      <w:r>
        <w:rPr>
          <w:sz w:val="20"/>
          <w:szCs w:val="20"/>
        </w:rPr>
        <w:t xml:space="preserve"> is program</w:t>
      </w:r>
      <w:r w:rsidR="007E16CE">
        <w:rPr>
          <w:sz w:val="20"/>
          <w:szCs w:val="20"/>
        </w:rPr>
        <w:t xml:space="preserve">med </w:t>
      </w:r>
      <w:r>
        <w:rPr>
          <w:sz w:val="20"/>
          <w:szCs w:val="20"/>
        </w:rPr>
        <w:t xml:space="preserve">such that all members in the pedigree have two or zero parents. If a parent is missing the program generates it. For dams it is a unique dam for each member and for sires it is a base sire with the specified assumptions, i.e. whether the </w:t>
      </w:r>
      <w:r>
        <w:rPr>
          <w:sz w:val="20"/>
          <w:szCs w:val="20"/>
        </w:rPr>
        <w:lastRenderedPageBreak/>
        <w:t>drone-producing queens are unrelated or that their additive genetic relationship is in equilibrium, and NS and ND as specified in the beginning of the program. There may be reasons to deviate from that (e.g. in case of open mating) and then the sire should be added as with open mating.</w:t>
      </w:r>
    </w:p>
    <w:p w14:paraId="10E61123" w14:textId="77777777" w:rsidR="00A468E2" w:rsidRPr="00755589" w:rsidRDefault="00A468E2" w:rsidP="00A468E2">
      <w:pPr>
        <w:pStyle w:val="Paragraphedeliste"/>
        <w:spacing w:after="0" w:line="360" w:lineRule="auto"/>
        <w:ind w:left="709"/>
        <w:rPr>
          <w:sz w:val="20"/>
          <w:szCs w:val="20"/>
        </w:rPr>
      </w:pPr>
    </w:p>
    <w:p w14:paraId="652C1320" w14:textId="05F91621" w:rsidR="003D131B" w:rsidRPr="003D131B" w:rsidRDefault="00906EE4" w:rsidP="00914FA2">
      <w:pPr>
        <w:pStyle w:val="Paragraphedeliste"/>
        <w:numPr>
          <w:ilvl w:val="0"/>
          <w:numId w:val="11"/>
        </w:numPr>
        <w:tabs>
          <w:tab w:val="left" w:pos="426"/>
        </w:tabs>
        <w:spacing w:after="0" w:line="360" w:lineRule="auto"/>
        <w:rPr>
          <w:rFonts w:eastAsiaTheme="minorEastAsia"/>
          <w:sz w:val="20"/>
          <w:szCs w:val="20"/>
        </w:rPr>
      </w:pPr>
      <w:r w:rsidRPr="00914FA2">
        <w:rPr>
          <w:rFonts w:eastAsiaTheme="minorEastAsia"/>
          <w:b/>
          <w:sz w:val="20"/>
          <w:szCs w:val="20"/>
        </w:rPr>
        <w:t>AMD-</w:t>
      </w:r>
      <w:proofErr w:type="spellStart"/>
      <w:r w:rsidRPr="00914FA2">
        <w:rPr>
          <w:rFonts w:eastAsiaTheme="minorEastAsia"/>
          <w:b/>
          <w:sz w:val="20"/>
          <w:szCs w:val="20"/>
        </w:rPr>
        <w:t>AINV.r</w:t>
      </w:r>
      <w:proofErr w:type="spellEnd"/>
      <w:r w:rsidRPr="00914FA2">
        <w:rPr>
          <w:rFonts w:eastAsiaTheme="minorEastAsia"/>
          <w:b/>
          <w:sz w:val="20"/>
          <w:szCs w:val="20"/>
        </w:rPr>
        <w:t xml:space="preserve"> (version </w:t>
      </w:r>
      <w:r w:rsidR="00673FD5">
        <w:rPr>
          <w:rFonts w:eastAsiaTheme="minorEastAsia"/>
          <w:b/>
          <w:sz w:val="20"/>
          <w:szCs w:val="20"/>
        </w:rPr>
        <w:t>1</w:t>
      </w:r>
      <w:r w:rsidR="005D7001">
        <w:rPr>
          <w:rFonts w:eastAsiaTheme="minorEastAsia"/>
          <w:b/>
          <w:sz w:val="20"/>
          <w:szCs w:val="20"/>
        </w:rPr>
        <w:t>9</w:t>
      </w:r>
      <w:r w:rsidRPr="00914FA2">
        <w:rPr>
          <w:rFonts w:eastAsiaTheme="minorEastAsia"/>
          <w:b/>
          <w:sz w:val="20"/>
          <w:szCs w:val="20"/>
        </w:rPr>
        <w:t>)</w:t>
      </w:r>
      <w:r w:rsidR="00FF4215" w:rsidRPr="00914FA2">
        <w:rPr>
          <w:rFonts w:eastAsiaTheme="minorEastAsia"/>
          <w:b/>
          <w:sz w:val="20"/>
          <w:szCs w:val="20"/>
        </w:rPr>
        <w:t xml:space="preserve"> </w:t>
      </w:r>
    </w:p>
    <w:p w14:paraId="53665146" w14:textId="69A2C8B3" w:rsidR="003071F3" w:rsidRDefault="00FF4215" w:rsidP="003D131B">
      <w:pPr>
        <w:pStyle w:val="Paragraphedeliste"/>
        <w:tabs>
          <w:tab w:val="left" w:pos="426"/>
        </w:tabs>
        <w:spacing w:after="0" w:line="360" w:lineRule="auto"/>
        <w:ind w:left="360"/>
        <w:rPr>
          <w:rFonts w:eastAsiaTheme="minorEastAsia"/>
          <w:sz w:val="20"/>
          <w:szCs w:val="20"/>
        </w:rPr>
      </w:pPr>
      <w:r w:rsidRPr="00914FA2">
        <w:rPr>
          <w:rFonts w:eastAsiaTheme="minorEastAsia"/>
          <w:sz w:val="20"/>
          <w:szCs w:val="20"/>
        </w:rPr>
        <w:t xml:space="preserve">Input are the </w:t>
      </w:r>
      <w:r w:rsidR="00665551" w:rsidRPr="00914FA2">
        <w:rPr>
          <w:rFonts w:eastAsiaTheme="minorEastAsia"/>
          <w:sz w:val="20"/>
          <w:szCs w:val="20"/>
        </w:rPr>
        <w:t>four</w:t>
      </w:r>
      <w:r w:rsidRPr="00914FA2">
        <w:rPr>
          <w:rFonts w:eastAsiaTheme="minorEastAsia"/>
          <w:sz w:val="20"/>
          <w:szCs w:val="20"/>
        </w:rPr>
        <w:t xml:space="preserve"> files given above</w:t>
      </w:r>
      <w:r w:rsidR="00665551" w:rsidRPr="00914FA2">
        <w:rPr>
          <w:rFonts w:eastAsiaTheme="minorEastAsia"/>
          <w:sz w:val="20"/>
          <w:szCs w:val="20"/>
        </w:rPr>
        <w:t xml:space="preserve">. </w:t>
      </w:r>
      <w:r w:rsidR="003071F3">
        <w:rPr>
          <w:rFonts w:eastAsiaTheme="minorEastAsia"/>
          <w:sz w:val="20"/>
          <w:szCs w:val="20"/>
        </w:rPr>
        <w:t>Furthermore</w:t>
      </w:r>
      <w:ins w:id="31" w:author="Tristan Kistler" w:date="2023-05-17T14:19:00Z">
        <w:r w:rsidR="00AF319A">
          <w:rPr>
            <w:rFonts w:eastAsiaTheme="minorEastAsia"/>
            <w:sz w:val="20"/>
            <w:szCs w:val="20"/>
          </w:rPr>
          <w:t>,</w:t>
        </w:r>
      </w:ins>
      <w:r w:rsidR="003071F3">
        <w:rPr>
          <w:rFonts w:eastAsiaTheme="minorEastAsia"/>
          <w:sz w:val="20"/>
          <w:szCs w:val="20"/>
        </w:rPr>
        <w:t xml:space="preserve"> in the program itself</w:t>
      </w:r>
      <w:ins w:id="32" w:author="Tristan Kistler" w:date="2023-05-17T14:19:00Z">
        <w:r w:rsidR="00AF319A">
          <w:rPr>
            <w:rFonts w:eastAsiaTheme="minorEastAsia"/>
            <w:sz w:val="20"/>
            <w:szCs w:val="20"/>
          </w:rPr>
          <w:t>,</w:t>
        </w:r>
      </w:ins>
      <w:r w:rsidR="003071F3">
        <w:rPr>
          <w:rFonts w:eastAsiaTheme="minorEastAsia"/>
          <w:sz w:val="20"/>
          <w:szCs w:val="20"/>
        </w:rPr>
        <w:t xml:space="preserve"> four parameters should be defined.</w:t>
      </w:r>
    </w:p>
    <w:p w14:paraId="2A51BC8F" w14:textId="5A48DAF0" w:rsidR="003071F3" w:rsidRDefault="003071F3" w:rsidP="003071F3">
      <w:pPr>
        <w:pStyle w:val="Paragraphedeliste"/>
        <w:numPr>
          <w:ilvl w:val="0"/>
          <w:numId w:val="28"/>
        </w:numPr>
        <w:tabs>
          <w:tab w:val="left" w:pos="426"/>
        </w:tabs>
        <w:spacing w:after="0" w:line="360" w:lineRule="auto"/>
        <w:rPr>
          <w:rFonts w:eastAsiaTheme="minorEastAsia"/>
          <w:sz w:val="20"/>
          <w:szCs w:val="20"/>
        </w:rPr>
      </w:pPr>
      <w:proofErr w:type="spellStart"/>
      <w:r>
        <w:rPr>
          <w:rFonts w:eastAsiaTheme="minorEastAsia"/>
          <w:sz w:val="20"/>
          <w:szCs w:val="20"/>
        </w:rPr>
        <w:t>equi</w:t>
      </w:r>
      <w:proofErr w:type="spellEnd"/>
      <w:r>
        <w:rPr>
          <w:rFonts w:eastAsiaTheme="minorEastAsia"/>
          <w:sz w:val="20"/>
          <w:szCs w:val="20"/>
        </w:rPr>
        <w:t xml:space="preserve">, being zero or one. In case of zero the drone-producing queens in base sires are taken to be unrelated. If one, the additive genetic relationship between drone-producing-queens is assumed to be in equilibrium. This is likely to be the case </w:t>
      </w:r>
      <w:ins w:id="33" w:author="Tristan Kistler" w:date="2023-05-17T14:19:00Z">
        <w:r w:rsidR="00FF6F66">
          <w:rPr>
            <w:rFonts w:eastAsiaTheme="minorEastAsia"/>
            <w:sz w:val="20"/>
            <w:szCs w:val="20"/>
          </w:rPr>
          <w:t xml:space="preserve">if a </w:t>
        </w:r>
      </w:ins>
      <w:r>
        <w:rPr>
          <w:rFonts w:eastAsiaTheme="minorEastAsia"/>
          <w:sz w:val="20"/>
          <w:szCs w:val="20"/>
        </w:rPr>
        <w:t>selection program is already running a couple of generations before the start of the data that are analysed.</w:t>
      </w:r>
    </w:p>
    <w:p w14:paraId="41B2B019" w14:textId="5F589F50" w:rsidR="003071F3" w:rsidRDefault="003071F3" w:rsidP="003071F3">
      <w:pPr>
        <w:pStyle w:val="Paragraphedeliste"/>
        <w:numPr>
          <w:ilvl w:val="0"/>
          <w:numId w:val="28"/>
        </w:numPr>
        <w:tabs>
          <w:tab w:val="left" w:pos="426"/>
        </w:tabs>
        <w:spacing w:after="0" w:line="360" w:lineRule="auto"/>
        <w:rPr>
          <w:rFonts w:eastAsiaTheme="minorEastAsia"/>
          <w:sz w:val="20"/>
          <w:szCs w:val="20"/>
        </w:rPr>
      </w:pPr>
      <w:proofErr w:type="spellStart"/>
      <w:r>
        <w:rPr>
          <w:rFonts w:eastAsiaTheme="minorEastAsia"/>
          <w:sz w:val="20"/>
          <w:szCs w:val="20"/>
        </w:rPr>
        <w:t>pinv</w:t>
      </w:r>
      <w:proofErr w:type="spellEnd"/>
      <w:r>
        <w:rPr>
          <w:rFonts w:eastAsiaTheme="minorEastAsia"/>
          <w:sz w:val="20"/>
          <w:szCs w:val="20"/>
        </w:rPr>
        <w:t xml:space="preserve">, being zero or one. In case of zero the inverse (AINV) of the numerator relationship matrix is computed utilizing mendelian sampling (co)variances. It is recommended to </w:t>
      </w:r>
      <w:ins w:id="34" w:author="Tristan Kistler" w:date="2023-05-17T14:20:00Z">
        <w:r w:rsidR="00FF6F66">
          <w:rPr>
            <w:rFonts w:eastAsiaTheme="minorEastAsia"/>
            <w:sz w:val="20"/>
            <w:szCs w:val="20"/>
          </w:rPr>
          <w:t xml:space="preserve">do </w:t>
        </w:r>
      </w:ins>
      <w:r>
        <w:rPr>
          <w:rFonts w:eastAsiaTheme="minorEastAsia"/>
          <w:sz w:val="20"/>
          <w:szCs w:val="20"/>
        </w:rPr>
        <w:t>this once because it is a fairly reliable test whether everything (i.e. the pedigree file but also the computer program related to special perhaps unforeseen cases</w:t>
      </w:r>
      <w:del w:id="35" w:author="Tristan Kistler" w:date="2023-05-17T14:20:00Z">
        <w:r w:rsidDel="00FF6F66">
          <w:rPr>
            <w:rFonts w:eastAsiaTheme="minorEastAsia"/>
            <w:sz w:val="20"/>
            <w:szCs w:val="20"/>
          </w:rPr>
          <w:delText>.</w:delText>
        </w:r>
      </w:del>
      <w:r>
        <w:rPr>
          <w:rFonts w:eastAsiaTheme="minorEastAsia"/>
          <w:sz w:val="20"/>
          <w:szCs w:val="20"/>
        </w:rPr>
        <w:t xml:space="preserve">) is okay. </w:t>
      </w:r>
    </w:p>
    <w:p w14:paraId="118E4DAA" w14:textId="1D2533B2" w:rsidR="003071F3" w:rsidRPr="003071F3" w:rsidDel="005C334A" w:rsidRDefault="003071F3" w:rsidP="003071F3">
      <w:pPr>
        <w:tabs>
          <w:tab w:val="left" w:pos="426"/>
        </w:tabs>
        <w:spacing w:after="0" w:line="360" w:lineRule="auto"/>
        <w:ind w:left="928"/>
        <w:rPr>
          <w:del w:id="36" w:author="Tristan Kistler" w:date="2023-05-17T14:55:00Z"/>
          <w:rFonts w:eastAsiaTheme="minorEastAsia"/>
          <w:sz w:val="20"/>
          <w:szCs w:val="20"/>
        </w:rPr>
      </w:pPr>
      <w:r>
        <w:rPr>
          <w:rFonts w:eastAsiaTheme="minorEastAsia"/>
          <w:sz w:val="20"/>
          <w:szCs w:val="20"/>
        </w:rPr>
        <w:t>In case of one AI</w:t>
      </w:r>
      <w:r w:rsidR="003C7826">
        <w:rPr>
          <w:rFonts w:eastAsiaTheme="minorEastAsia"/>
          <w:sz w:val="20"/>
          <w:szCs w:val="20"/>
        </w:rPr>
        <w:t>N</w:t>
      </w:r>
      <w:r>
        <w:rPr>
          <w:rFonts w:eastAsiaTheme="minorEastAsia"/>
          <w:sz w:val="20"/>
          <w:szCs w:val="20"/>
        </w:rPr>
        <w:t xml:space="preserve">V is computed with the R-function </w:t>
      </w:r>
      <w:r w:rsidR="00FB187A">
        <w:rPr>
          <w:rFonts w:eastAsiaTheme="minorEastAsia"/>
          <w:sz w:val="20"/>
          <w:szCs w:val="20"/>
        </w:rPr>
        <w:t>‘</w:t>
      </w:r>
      <w:r>
        <w:rPr>
          <w:rFonts w:eastAsiaTheme="minorEastAsia"/>
          <w:sz w:val="20"/>
          <w:szCs w:val="20"/>
        </w:rPr>
        <w:t>solve</w:t>
      </w:r>
      <w:r w:rsidR="00FB187A">
        <w:rPr>
          <w:rFonts w:eastAsiaTheme="minorEastAsia"/>
          <w:sz w:val="20"/>
          <w:szCs w:val="20"/>
        </w:rPr>
        <w:t>’</w:t>
      </w:r>
      <w:r>
        <w:rPr>
          <w:rFonts w:eastAsiaTheme="minorEastAsia"/>
          <w:sz w:val="20"/>
          <w:szCs w:val="20"/>
        </w:rPr>
        <w:t>. It is likely that the first option (</w:t>
      </w:r>
      <w:proofErr w:type="spellStart"/>
      <w:r>
        <w:rPr>
          <w:rFonts w:eastAsiaTheme="minorEastAsia"/>
          <w:sz w:val="20"/>
          <w:szCs w:val="20"/>
        </w:rPr>
        <w:t>pinv</w:t>
      </w:r>
      <w:proofErr w:type="spellEnd"/>
      <w:r>
        <w:rPr>
          <w:rFonts w:eastAsiaTheme="minorEastAsia"/>
          <w:sz w:val="20"/>
          <w:szCs w:val="20"/>
        </w:rPr>
        <w:t>=0) allows larger datasets than the latter, but the latter option (</w:t>
      </w:r>
      <w:proofErr w:type="spellStart"/>
      <w:r>
        <w:rPr>
          <w:rFonts w:eastAsiaTheme="minorEastAsia"/>
          <w:sz w:val="20"/>
          <w:szCs w:val="20"/>
        </w:rPr>
        <w:t>pinv</w:t>
      </w:r>
      <w:proofErr w:type="spellEnd"/>
      <w:r>
        <w:rPr>
          <w:rFonts w:eastAsiaTheme="minorEastAsia"/>
          <w:sz w:val="20"/>
          <w:szCs w:val="20"/>
        </w:rPr>
        <w:t>=1) is (considerably) faster. So</w:t>
      </w:r>
      <w:r w:rsidR="00FB187A">
        <w:rPr>
          <w:rFonts w:eastAsiaTheme="minorEastAsia"/>
          <w:sz w:val="20"/>
          <w:szCs w:val="20"/>
        </w:rPr>
        <w:t>,</w:t>
      </w:r>
      <w:r>
        <w:rPr>
          <w:rFonts w:eastAsiaTheme="minorEastAsia"/>
          <w:sz w:val="20"/>
          <w:szCs w:val="20"/>
        </w:rPr>
        <w:t xml:space="preserve"> particular</w:t>
      </w:r>
      <w:r w:rsidR="00FB187A">
        <w:rPr>
          <w:rFonts w:eastAsiaTheme="minorEastAsia"/>
          <w:sz w:val="20"/>
          <w:szCs w:val="20"/>
        </w:rPr>
        <w:t>ly</w:t>
      </w:r>
      <w:r>
        <w:rPr>
          <w:rFonts w:eastAsiaTheme="minorEastAsia"/>
          <w:sz w:val="20"/>
          <w:szCs w:val="20"/>
        </w:rPr>
        <w:t xml:space="preserve"> in </w:t>
      </w:r>
      <w:r w:rsidR="00FB187A">
        <w:rPr>
          <w:rFonts w:eastAsiaTheme="minorEastAsia"/>
          <w:sz w:val="20"/>
          <w:szCs w:val="20"/>
        </w:rPr>
        <w:t xml:space="preserve">the </w:t>
      </w:r>
      <w:r>
        <w:rPr>
          <w:rFonts w:eastAsiaTheme="minorEastAsia"/>
          <w:sz w:val="20"/>
          <w:szCs w:val="20"/>
        </w:rPr>
        <w:t>case of</w:t>
      </w:r>
      <w:r w:rsidR="00FB187A">
        <w:rPr>
          <w:rFonts w:eastAsiaTheme="minorEastAsia"/>
          <w:sz w:val="20"/>
          <w:szCs w:val="20"/>
        </w:rPr>
        <w:t xml:space="preserve"> a</w:t>
      </w:r>
      <w:r>
        <w:rPr>
          <w:rFonts w:eastAsiaTheme="minorEastAsia"/>
          <w:sz w:val="20"/>
          <w:szCs w:val="20"/>
        </w:rPr>
        <w:t xml:space="preserve"> simulation where several runs with different AINV need to be analysed</w:t>
      </w:r>
      <w:r w:rsidR="00FB187A">
        <w:rPr>
          <w:rFonts w:eastAsiaTheme="minorEastAsia"/>
          <w:sz w:val="20"/>
          <w:szCs w:val="20"/>
        </w:rPr>
        <w:t>,</w:t>
      </w:r>
      <w:r>
        <w:rPr>
          <w:rFonts w:eastAsiaTheme="minorEastAsia"/>
          <w:sz w:val="20"/>
          <w:szCs w:val="20"/>
        </w:rPr>
        <w:t xml:space="preserve"> the latter option is to be preferred.</w:t>
      </w:r>
      <w:bookmarkStart w:id="37" w:name="_Hlk135227671"/>
      <w:ins w:id="38" w:author="Tristan Kistler" w:date="2023-05-17T14:55:00Z">
        <w:r w:rsidR="005C334A" w:rsidRPr="003071F3" w:rsidDel="005C334A">
          <w:rPr>
            <w:rFonts w:eastAsiaTheme="minorEastAsia"/>
            <w:sz w:val="20"/>
            <w:szCs w:val="20"/>
          </w:rPr>
          <w:t xml:space="preserve"> </w:t>
        </w:r>
      </w:ins>
    </w:p>
    <w:bookmarkEnd w:id="37"/>
    <w:p w14:paraId="23729A83" w14:textId="2804196B" w:rsidR="003071F3" w:rsidRDefault="003071F3" w:rsidP="003071F3">
      <w:pPr>
        <w:pStyle w:val="Paragraphedeliste"/>
        <w:numPr>
          <w:ilvl w:val="0"/>
          <w:numId w:val="28"/>
        </w:numPr>
        <w:tabs>
          <w:tab w:val="left" w:pos="426"/>
        </w:tabs>
        <w:spacing w:after="0" w:line="360" w:lineRule="auto"/>
        <w:rPr>
          <w:rFonts w:eastAsiaTheme="minorEastAsia"/>
          <w:sz w:val="20"/>
          <w:szCs w:val="20"/>
        </w:rPr>
      </w:pPr>
      <w:proofErr w:type="spellStart"/>
      <w:r>
        <w:rPr>
          <w:rFonts w:eastAsiaTheme="minorEastAsia"/>
          <w:sz w:val="20"/>
          <w:szCs w:val="20"/>
        </w:rPr>
        <w:t>priF</w:t>
      </w:r>
      <w:proofErr w:type="spellEnd"/>
      <w:r>
        <w:rPr>
          <w:rFonts w:eastAsiaTheme="minorEastAsia"/>
          <w:sz w:val="20"/>
          <w:szCs w:val="20"/>
        </w:rPr>
        <w:t xml:space="preserve">, being zero or one. This concerns writing of inbreeding coefficients of possible future </w:t>
      </w:r>
      <w:proofErr w:type="spellStart"/>
      <w:r>
        <w:rPr>
          <w:rFonts w:eastAsiaTheme="minorEastAsia"/>
          <w:sz w:val="20"/>
          <w:szCs w:val="20"/>
        </w:rPr>
        <w:t>matings</w:t>
      </w:r>
      <w:proofErr w:type="spellEnd"/>
      <w:r>
        <w:rPr>
          <w:rFonts w:eastAsiaTheme="minorEastAsia"/>
          <w:sz w:val="20"/>
          <w:szCs w:val="20"/>
        </w:rPr>
        <w:t xml:space="preserve"> and if </w:t>
      </w:r>
      <w:proofErr w:type="spellStart"/>
      <w:r>
        <w:rPr>
          <w:rFonts w:eastAsiaTheme="minorEastAsia"/>
          <w:sz w:val="20"/>
          <w:szCs w:val="20"/>
        </w:rPr>
        <w:t>priF</w:t>
      </w:r>
      <w:proofErr w:type="spellEnd"/>
      <w:r>
        <w:rPr>
          <w:rFonts w:eastAsiaTheme="minorEastAsia"/>
          <w:sz w:val="20"/>
          <w:szCs w:val="20"/>
        </w:rPr>
        <w:t xml:space="preserve">=0 these will not </w:t>
      </w:r>
      <w:r w:rsidR="00FB187A">
        <w:rPr>
          <w:rFonts w:eastAsiaTheme="minorEastAsia"/>
          <w:sz w:val="20"/>
          <w:szCs w:val="20"/>
        </w:rPr>
        <w:t xml:space="preserve">be </w:t>
      </w:r>
      <w:r>
        <w:rPr>
          <w:rFonts w:eastAsiaTheme="minorEastAsia"/>
          <w:sz w:val="20"/>
          <w:szCs w:val="20"/>
        </w:rPr>
        <w:t>computed nor written.</w:t>
      </w:r>
      <w:r w:rsidR="002167C3">
        <w:rPr>
          <w:rFonts w:eastAsiaTheme="minorEastAsia"/>
          <w:sz w:val="20"/>
          <w:szCs w:val="20"/>
        </w:rPr>
        <w:t xml:space="preserve"> If </w:t>
      </w:r>
      <w:proofErr w:type="spellStart"/>
      <w:r w:rsidR="002167C3">
        <w:rPr>
          <w:rFonts w:eastAsiaTheme="minorEastAsia"/>
          <w:sz w:val="20"/>
          <w:szCs w:val="20"/>
        </w:rPr>
        <w:t>priF</w:t>
      </w:r>
      <w:proofErr w:type="spellEnd"/>
      <w:r w:rsidR="002167C3">
        <w:rPr>
          <w:rFonts w:eastAsiaTheme="minorEastAsia"/>
          <w:sz w:val="20"/>
          <w:szCs w:val="20"/>
        </w:rPr>
        <w:t>=1</w:t>
      </w:r>
      <w:r w:rsidR="00FB187A">
        <w:rPr>
          <w:rFonts w:eastAsiaTheme="minorEastAsia"/>
          <w:sz w:val="20"/>
          <w:szCs w:val="20"/>
        </w:rPr>
        <w:t>,</w:t>
      </w:r>
      <w:r w:rsidR="002167C3">
        <w:rPr>
          <w:rFonts w:eastAsiaTheme="minorEastAsia"/>
          <w:sz w:val="20"/>
          <w:szCs w:val="20"/>
        </w:rPr>
        <w:t xml:space="preserve"> an additional parameter should be entered, yip, that tells for how many years until the last year the coefficients should be written. The purpose of it is to give an indication</w:t>
      </w:r>
      <w:r w:rsidR="00FB187A">
        <w:rPr>
          <w:rFonts w:eastAsiaTheme="minorEastAsia"/>
          <w:sz w:val="20"/>
          <w:szCs w:val="20"/>
        </w:rPr>
        <w:t xml:space="preserve"> of</w:t>
      </w:r>
      <w:r w:rsidR="002167C3">
        <w:rPr>
          <w:rFonts w:eastAsiaTheme="minorEastAsia"/>
          <w:sz w:val="20"/>
          <w:szCs w:val="20"/>
        </w:rPr>
        <w:t xml:space="preserve"> whether a particular planned mating doesn’t result in too high inbreeding and that’s only useful for queens that were born rather recently. Three coefficients are written: Mating of queens reared from queen A with drones of DPQ reared from queen B and </w:t>
      </w:r>
      <w:proofErr w:type="spellStart"/>
      <w:r w:rsidR="002167C3">
        <w:rPr>
          <w:rFonts w:eastAsiaTheme="minorEastAsia"/>
          <w:sz w:val="20"/>
          <w:szCs w:val="20"/>
        </w:rPr>
        <w:t>vv</w:t>
      </w:r>
      <w:proofErr w:type="spellEnd"/>
      <w:r w:rsidR="002167C3">
        <w:rPr>
          <w:rFonts w:eastAsiaTheme="minorEastAsia"/>
          <w:sz w:val="20"/>
          <w:szCs w:val="20"/>
        </w:rPr>
        <w:t>, queens reared from queen A mated with drones of queen B, and queens reared from queen B mated to drones from queen A.</w:t>
      </w:r>
    </w:p>
    <w:p w14:paraId="5C2B8D6B" w14:textId="77777777" w:rsidR="003071F3" w:rsidRDefault="003071F3" w:rsidP="003D131B">
      <w:pPr>
        <w:pStyle w:val="Paragraphedeliste"/>
        <w:tabs>
          <w:tab w:val="left" w:pos="426"/>
        </w:tabs>
        <w:spacing w:after="0" w:line="360" w:lineRule="auto"/>
        <w:ind w:left="360"/>
        <w:rPr>
          <w:rFonts w:eastAsiaTheme="minorEastAsia"/>
          <w:sz w:val="20"/>
          <w:szCs w:val="20"/>
        </w:rPr>
      </w:pPr>
    </w:p>
    <w:p w14:paraId="270D90E8" w14:textId="404FDA7D" w:rsidR="002167C3" w:rsidRPr="000C3452" w:rsidRDefault="00665551" w:rsidP="000C3452">
      <w:pPr>
        <w:tabs>
          <w:tab w:val="left" w:pos="426"/>
        </w:tabs>
        <w:spacing w:after="0" w:line="360" w:lineRule="auto"/>
        <w:ind w:left="360"/>
        <w:rPr>
          <w:rFonts w:eastAsiaTheme="minorEastAsia"/>
          <w:sz w:val="20"/>
          <w:szCs w:val="20"/>
        </w:rPr>
      </w:pPr>
      <w:r w:rsidRPr="000C3452">
        <w:rPr>
          <w:rFonts w:eastAsiaTheme="minorEastAsia"/>
          <w:sz w:val="20"/>
          <w:szCs w:val="20"/>
        </w:rPr>
        <w:t xml:space="preserve">The program </w:t>
      </w:r>
      <w:r w:rsidR="006973C2" w:rsidRPr="000C3452">
        <w:rPr>
          <w:rFonts w:eastAsiaTheme="minorEastAsia"/>
          <w:sz w:val="20"/>
          <w:szCs w:val="20"/>
        </w:rPr>
        <w:t>p</w:t>
      </w:r>
      <w:r w:rsidRPr="000C3452">
        <w:rPr>
          <w:rFonts w:eastAsiaTheme="minorEastAsia"/>
          <w:sz w:val="20"/>
          <w:szCs w:val="20"/>
        </w:rPr>
        <w:t>roduces a log file</w:t>
      </w:r>
      <w:r w:rsidR="00FB187A">
        <w:rPr>
          <w:rFonts w:eastAsiaTheme="minorEastAsia"/>
          <w:sz w:val="20"/>
          <w:szCs w:val="20"/>
        </w:rPr>
        <w:t>:</w:t>
      </w:r>
      <w:r w:rsidRPr="000C3452">
        <w:rPr>
          <w:rFonts w:eastAsiaTheme="minorEastAsia"/>
          <w:sz w:val="20"/>
          <w:szCs w:val="20"/>
        </w:rPr>
        <w:t xml:space="preserve"> </w:t>
      </w:r>
      <w:r w:rsidRPr="000C3452">
        <w:rPr>
          <w:rFonts w:eastAsiaTheme="minorEastAsia"/>
          <w:sz w:val="20"/>
          <w:szCs w:val="20"/>
          <w:u w:val="single"/>
        </w:rPr>
        <w:t>log-AMD-AINV.txt</w:t>
      </w:r>
      <w:r w:rsidRPr="000C3452">
        <w:rPr>
          <w:rFonts w:eastAsiaTheme="minorEastAsia"/>
          <w:sz w:val="20"/>
          <w:szCs w:val="20"/>
        </w:rPr>
        <w:t xml:space="preserve">. Of special relevance is the result of the multiplication of </w:t>
      </w:r>
      <m:oMath>
        <m:r>
          <m:rPr>
            <m:sty m:val="bi"/>
          </m:rPr>
          <w:rPr>
            <w:rFonts w:ascii="Cambria Math" w:eastAsiaTheme="minorEastAsia" w:hAnsi="Cambria Math"/>
            <w:sz w:val="20"/>
            <w:szCs w:val="20"/>
          </w:rPr>
          <m:t>A</m:t>
        </m:r>
      </m:oMath>
      <w:r w:rsidRPr="000C3452">
        <w:rPr>
          <w:rFonts w:eastAsiaTheme="minorEastAsia"/>
          <w:sz w:val="20"/>
          <w:szCs w:val="20"/>
        </w:rPr>
        <w:t xml:space="preserve"> and its inverse that should be identity. Output file is </w:t>
      </w:r>
      <w:proofErr w:type="spellStart"/>
      <w:r w:rsidRPr="000C3452">
        <w:rPr>
          <w:rFonts w:eastAsiaTheme="minorEastAsia"/>
          <w:sz w:val="20"/>
          <w:szCs w:val="20"/>
          <w:u w:val="single"/>
        </w:rPr>
        <w:t>AINV.giv</w:t>
      </w:r>
      <w:proofErr w:type="spellEnd"/>
      <w:r w:rsidRPr="000C3452">
        <w:rPr>
          <w:rFonts w:eastAsiaTheme="minorEastAsia"/>
          <w:sz w:val="20"/>
          <w:szCs w:val="20"/>
        </w:rPr>
        <w:t xml:space="preserve"> which </w:t>
      </w:r>
      <w:r w:rsidR="009603CC" w:rsidRPr="000C3452">
        <w:rPr>
          <w:rFonts w:eastAsiaTheme="minorEastAsia"/>
          <w:sz w:val="20"/>
          <w:szCs w:val="20"/>
        </w:rPr>
        <w:t>can be used as</w:t>
      </w:r>
      <w:r w:rsidRPr="000C3452">
        <w:rPr>
          <w:rFonts w:eastAsiaTheme="minorEastAsia"/>
          <w:sz w:val="20"/>
          <w:szCs w:val="20"/>
        </w:rPr>
        <w:t xml:space="preserve"> input for </w:t>
      </w:r>
      <w:proofErr w:type="spellStart"/>
      <w:r w:rsidRPr="000C3452">
        <w:rPr>
          <w:rFonts w:eastAsiaTheme="minorEastAsia"/>
          <w:sz w:val="20"/>
          <w:szCs w:val="20"/>
        </w:rPr>
        <w:t>ASReml</w:t>
      </w:r>
      <w:proofErr w:type="spellEnd"/>
      <w:r w:rsidRPr="000C3452">
        <w:rPr>
          <w:rFonts w:eastAsiaTheme="minorEastAsia"/>
          <w:sz w:val="20"/>
          <w:szCs w:val="20"/>
        </w:rPr>
        <w:t xml:space="preserve">. Further output files are </w:t>
      </w:r>
      <w:r w:rsidRPr="000C3452">
        <w:rPr>
          <w:rFonts w:eastAsiaTheme="minorEastAsia"/>
          <w:sz w:val="20"/>
          <w:szCs w:val="20"/>
          <w:u w:val="single"/>
        </w:rPr>
        <w:t>pedigree_complete.txt</w:t>
      </w:r>
      <w:r w:rsidRPr="000C3452">
        <w:rPr>
          <w:rFonts w:eastAsiaTheme="minorEastAsia"/>
          <w:sz w:val="20"/>
          <w:szCs w:val="20"/>
        </w:rPr>
        <w:t xml:space="preserve">, </w:t>
      </w:r>
      <w:r w:rsidRPr="000C3452">
        <w:rPr>
          <w:rFonts w:eastAsiaTheme="minorEastAsia"/>
          <w:sz w:val="20"/>
          <w:szCs w:val="20"/>
          <w:u w:val="single"/>
        </w:rPr>
        <w:t>ident_complete.txt</w:t>
      </w:r>
      <w:r w:rsidR="006973C2" w:rsidRPr="000C3452">
        <w:rPr>
          <w:rFonts w:eastAsiaTheme="minorEastAsia"/>
          <w:sz w:val="20"/>
          <w:szCs w:val="20"/>
        </w:rPr>
        <w:t xml:space="preserve"> and </w:t>
      </w:r>
      <w:r w:rsidR="002167C3" w:rsidRPr="000C3452">
        <w:rPr>
          <w:rFonts w:eastAsiaTheme="minorEastAsia"/>
          <w:sz w:val="20"/>
          <w:szCs w:val="20"/>
          <w:u w:val="single"/>
        </w:rPr>
        <w:t>F-future</w:t>
      </w:r>
      <w:r w:rsidR="006973C2" w:rsidRPr="000C3452">
        <w:rPr>
          <w:rFonts w:eastAsiaTheme="minorEastAsia"/>
          <w:sz w:val="20"/>
          <w:szCs w:val="20"/>
          <w:u w:val="single"/>
        </w:rPr>
        <w:t>.txt</w:t>
      </w:r>
      <w:r w:rsidR="006973C2" w:rsidRPr="000C3452">
        <w:rPr>
          <w:rFonts w:eastAsiaTheme="minorEastAsia"/>
          <w:sz w:val="20"/>
          <w:szCs w:val="20"/>
        </w:rPr>
        <w:t>.</w:t>
      </w:r>
      <w:r w:rsidR="00914FA2" w:rsidRPr="000C3452">
        <w:rPr>
          <w:rFonts w:eastAsiaTheme="minorEastAsia"/>
          <w:sz w:val="20"/>
          <w:szCs w:val="20"/>
        </w:rPr>
        <w:t xml:space="preserve"> </w:t>
      </w:r>
      <w:r w:rsidR="002167C3" w:rsidRPr="000C3452">
        <w:rPr>
          <w:rFonts w:eastAsiaTheme="minorEastAsia"/>
          <w:sz w:val="20"/>
          <w:szCs w:val="20"/>
        </w:rPr>
        <w:t>In case of single sires also singlesires_ass.txt. See singlesires.txt in Appendix 1.</w:t>
      </w:r>
    </w:p>
    <w:p w14:paraId="267DB2D4" w14:textId="77777777" w:rsidR="002167C3" w:rsidRDefault="002167C3" w:rsidP="003D131B">
      <w:pPr>
        <w:pStyle w:val="Paragraphedeliste"/>
        <w:tabs>
          <w:tab w:val="left" w:pos="426"/>
        </w:tabs>
        <w:spacing w:after="0" w:line="360" w:lineRule="auto"/>
        <w:ind w:left="360"/>
        <w:rPr>
          <w:rFonts w:eastAsiaTheme="minorEastAsia"/>
          <w:sz w:val="20"/>
          <w:szCs w:val="20"/>
        </w:rPr>
      </w:pPr>
    </w:p>
    <w:p w14:paraId="66E6A14B" w14:textId="4E7CD82A" w:rsidR="00F4315A" w:rsidRPr="00755589" w:rsidRDefault="00665551" w:rsidP="003D131B">
      <w:pPr>
        <w:pStyle w:val="Paragraphedeliste"/>
        <w:tabs>
          <w:tab w:val="left" w:pos="426"/>
        </w:tabs>
        <w:spacing w:after="0" w:line="360" w:lineRule="auto"/>
        <w:ind w:left="360"/>
        <w:rPr>
          <w:rFonts w:eastAsiaTheme="minorEastAsia"/>
          <w:sz w:val="20"/>
          <w:szCs w:val="20"/>
        </w:rPr>
      </w:pPr>
      <w:r w:rsidRPr="00914FA2">
        <w:rPr>
          <w:rFonts w:eastAsiaTheme="minorEastAsia"/>
          <w:sz w:val="20"/>
          <w:szCs w:val="20"/>
        </w:rPr>
        <w:lastRenderedPageBreak/>
        <w:t>AMD-</w:t>
      </w:r>
      <w:proofErr w:type="spellStart"/>
      <w:r w:rsidRPr="00914FA2">
        <w:rPr>
          <w:rFonts w:eastAsiaTheme="minorEastAsia"/>
          <w:sz w:val="20"/>
          <w:szCs w:val="20"/>
        </w:rPr>
        <w:t>AINV.r</w:t>
      </w:r>
      <w:proofErr w:type="spellEnd"/>
      <w:r w:rsidRPr="00914FA2">
        <w:rPr>
          <w:rFonts w:eastAsiaTheme="minorEastAsia"/>
          <w:sz w:val="20"/>
          <w:szCs w:val="20"/>
        </w:rPr>
        <w:t xml:space="preserve"> assume that all individuals in the pedigree have two or zero known parents. In case an individual has one </w:t>
      </w:r>
      <w:r w:rsidR="009603CC">
        <w:rPr>
          <w:rFonts w:eastAsiaTheme="minorEastAsia"/>
          <w:sz w:val="20"/>
          <w:szCs w:val="20"/>
        </w:rPr>
        <w:t xml:space="preserve">known </w:t>
      </w:r>
      <w:r w:rsidRPr="00914FA2">
        <w:rPr>
          <w:rFonts w:eastAsiaTheme="minorEastAsia"/>
          <w:sz w:val="20"/>
          <w:szCs w:val="20"/>
        </w:rPr>
        <w:t>parent</w:t>
      </w:r>
      <w:r w:rsidR="009603CC">
        <w:rPr>
          <w:rFonts w:eastAsiaTheme="minorEastAsia"/>
          <w:sz w:val="20"/>
          <w:szCs w:val="20"/>
        </w:rPr>
        <w:t>,</w:t>
      </w:r>
      <w:r w:rsidRPr="00914FA2">
        <w:rPr>
          <w:rFonts w:eastAsiaTheme="minorEastAsia"/>
          <w:sz w:val="20"/>
          <w:szCs w:val="20"/>
        </w:rPr>
        <w:t xml:space="preserve"> </w:t>
      </w:r>
      <w:proofErr w:type="spellStart"/>
      <w:proofErr w:type="gramStart"/>
      <w:r w:rsidRPr="00914FA2">
        <w:rPr>
          <w:rFonts w:eastAsiaTheme="minorEastAsia"/>
          <w:sz w:val="20"/>
          <w:szCs w:val="20"/>
        </w:rPr>
        <w:t>pedigree.r</w:t>
      </w:r>
      <w:proofErr w:type="spellEnd"/>
      <w:proofErr w:type="gramEnd"/>
      <w:r w:rsidRPr="00914FA2">
        <w:rPr>
          <w:rFonts w:eastAsiaTheme="minorEastAsia"/>
          <w:sz w:val="20"/>
          <w:szCs w:val="20"/>
        </w:rPr>
        <w:t xml:space="preserve"> creates the second, that itself has no known parents. </w:t>
      </w:r>
      <w:r w:rsidR="009603CC">
        <w:rPr>
          <w:rFonts w:eastAsiaTheme="minorEastAsia"/>
          <w:sz w:val="20"/>
          <w:szCs w:val="20"/>
        </w:rPr>
        <w:t>A</w:t>
      </w:r>
      <w:r w:rsidRPr="00914FA2">
        <w:rPr>
          <w:rFonts w:eastAsiaTheme="minorEastAsia"/>
          <w:sz w:val="20"/>
          <w:szCs w:val="20"/>
        </w:rPr>
        <w:t xml:space="preserve">nimals with unknown parents form the base </w:t>
      </w:r>
      <w:r w:rsidRPr="00755589">
        <w:rPr>
          <w:rFonts w:eastAsiaTheme="minorEastAsia"/>
          <w:sz w:val="20"/>
          <w:szCs w:val="20"/>
        </w:rPr>
        <w:t xml:space="preserve">population. </w:t>
      </w:r>
    </w:p>
    <w:p w14:paraId="0A1ABD6F" w14:textId="237F90C7" w:rsidR="00F4315A" w:rsidRPr="002167C3" w:rsidRDefault="00914FA2" w:rsidP="002167C3">
      <w:pPr>
        <w:tabs>
          <w:tab w:val="left" w:pos="426"/>
        </w:tabs>
        <w:spacing w:after="0" w:line="360" w:lineRule="auto"/>
        <w:ind w:left="360"/>
        <w:rPr>
          <w:rFonts w:eastAsiaTheme="minorEastAsia"/>
          <w:sz w:val="20"/>
          <w:szCs w:val="20"/>
        </w:rPr>
      </w:pPr>
      <w:r w:rsidRPr="002167C3">
        <w:rPr>
          <w:rFonts w:eastAsiaTheme="minorEastAsia"/>
          <w:sz w:val="20"/>
          <w:szCs w:val="20"/>
        </w:rPr>
        <w:t>The difference between pedigree.txt and pedigree_complete.txt is that for each individual the inbreeding coefficient and the mendelian sampling variance is added, and for sires also the additive genetic relationship betw</w:t>
      </w:r>
      <w:r w:rsidR="00F4315A" w:rsidRPr="002167C3">
        <w:rPr>
          <w:rFonts w:eastAsiaTheme="minorEastAsia"/>
          <w:sz w:val="20"/>
          <w:szCs w:val="20"/>
        </w:rPr>
        <w:t>een two drone-producing queens.</w:t>
      </w:r>
      <w:r w:rsidR="00B84D09" w:rsidRPr="002167C3">
        <w:rPr>
          <w:rFonts w:eastAsiaTheme="minorEastAsia"/>
          <w:sz w:val="20"/>
          <w:szCs w:val="20"/>
        </w:rPr>
        <w:t xml:space="preserve"> Furthermore</w:t>
      </w:r>
      <w:r w:rsidR="00FB187A">
        <w:rPr>
          <w:rFonts w:eastAsiaTheme="minorEastAsia"/>
          <w:sz w:val="20"/>
          <w:szCs w:val="20"/>
        </w:rPr>
        <w:t>,</w:t>
      </w:r>
      <w:r w:rsidR="00B84D09" w:rsidRPr="002167C3">
        <w:rPr>
          <w:rFonts w:eastAsiaTheme="minorEastAsia"/>
          <w:sz w:val="20"/>
          <w:szCs w:val="20"/>
        </w:rPr>
        <w:t xml:space="preserve"> the diagonal element o</w:t>
      </w:r>
      <w:r w:rsidR="00755589" w:rsidRPr="002167C3">
        <w:rPr>
          <w:rFonts w:eastAsiaTheme="minorEastAsia"/>
          <w:sz w:val="20"/>
          <w:szCs w:val="20"/>
        </w:rPr>
        <w:t>f A-inverse is added, and the i</w:t>
      </w:r>
      <w:r w:rsidR="00B84D09" w:rsidRPr="002167C3">
        <w:rPr>
          <w:rFonts w:eastAsiaTheme="minorEastAsia"/>
          <w:sz w:val="20"/>
          <w:szCs w:val="20"/>
        </w:rPr>
        <w:t>dentification in column 1 (equals the sequence number in column 16) is replaced by the real identification in case of queens and fabricated identification in the case of colonies (groups of workers), sires (groups of drone-producing queens) or base dams.</w:t>
      </w:r>
    </w:p>
    <w:p w14:paraId="3EE20B2A" w14:textId="77777777" w:rsidR="00755589" w:rsidRPr="002167C3" w:rsidRDefault="0013227D" w:rsidP="002167C3">
      <w:pPr>
        <w:tabs>
          <w:tab w:val="left" w:pos="426"/>
        </w:tabs>
        <w:spacing w:after="0" w:line="360" w:lineRule="auto"/>
        <w:ind w:left="360"/>
        <w:rPr>
          <w:rFonts w:eastAsiaTheme="minorEastAsia"/>
          <w:sz w:val="20"/>
          <w:szCs w:val="20"/>
        </w:rPr>
      </w:pPr>
      <w:r w:rsidRPr="002167C3">
        <w:rPr>
          <w:rFonts w:eastAsiaTheme="minorEastAsia"/>
          <w:sz w:val="20"/>
          <w:szCs w:val="20"/>
        </w:rPr>
        <w:t>Another difference is that in column 12 the diagonal element of AINV is given. This information is useful for the calculation of accuracies of EBVs.</w:t>
      </w:r>
    </w:p>
    <w:p w14:paraId="3DB834CA" w14:textId="77777777" w:rsidR="00914FA2" w:rsidRDefault="00914FA2" w:rsidP="00914FA2">
      <w:pPr>
        <w:pStyle w:val="Paragraphedeliste"/>
        <w:tabs>
          <w:tab w:val="left" w:pos="426"/>
        </w:tabs>
        <w:spacing w:after="0" w:line="360" w:lineRule="auto"/>
        <w:ind w:left="360"/>
        <w:rPr>
          <w:rFonts w:eastAsiaTheme="minorEastAsia"/>
          <w:sz w:val="20"/>
          <w:szCs w:val="20"/>
        </w:rPr>
      </w:pPr>
    </w:p>
    <w:p w14:paraId="5ECE0F0F" w14:textId="527DC53A" w:rsidR="00906EE4" w:rsidRDefault="00914FA2" w:rsidP="00A73B98">
      <w:pPr>
        <w:pStyle w:val="Paragraphedeliste"/>
        <w:numPr>
          <w:ilvl w:val="0"/>
          <w:numId w:val="11"/>
        </w:numPr>
        <w:spacing w:after="0" w:line="360" w:lineRule="auto"/>
        <w:ind w:left="426" w:hanging="426"/>
        <w:rPr>
          <w:rFonts w:eastAsiaTheme="minorEastAsia"/>
          <w:sz w:val="20"/>
          <w:szCs w:val="20"/>
        </w:rPr>
      </w:pPr>
      <w:r>
        <w:rPr>
          <w:rFonts w:eastAsiaTheme="minorEastAsia"/>
          <w:b/>
          <w:sz w:val="20"/>
          <w:szCs w:val="20"/>
        </w:rPr>
        <w:t>Y.txt</w:t>
      </w:r>
      <w:r>
        <w:rPr>
          <w:rFonts w:eastAsiaTheme="minorEastAsia"/>
          <w:sz w:val="20"/>
          <w:szCs w:val="20"/>
        </w:rPr>
        <w:t xml:space="preserve">. This is input file for </w:t>
      </w:r>
      <w:proofErr w:type="spellStart"/>
      <w:r>
        <w:rPr>
          <w:rFonts w:eastAsiaTheme="minorEastAsia"/>
          <w:sz w:val="20"/>
          <w:szCs w:val="20"/>
        </w:rPr>
        <w:t>ASReml</w:t>
      </w:r>
      <w:proofErr w:type="spellEnd"/>
      <w:r>
        <w:rPr>
          <w:rFonts w:eastAsiaTheme="minorEastAsia"/>
          <w:sz w:val="20"/>
          <w:szCs w:val="20"/>
        </w:rPr>
        <w:t xml:space="preserve"> and contains the identification of the colony (if worker effect </w:t>
      </w:r>
      <w:r w:rsidR="009603CC">
        <w:rPr>
          <w:rFonts w:eastAsiaTheme="minorEastAsia"/>
          <w:sz w:val="20"/>
          <w:szCs w:val="20"/>
        </w:rPr>
        <w:t xml:space="preserve">of workers </w:t>
      </w:r>
      <w:r>
        <w:rPr>
          <w:rFonts w:eastAsiaTheme="minorEastAsia"/>
          <w:sz w:val="20"/>
          <w:szCs w:val="20"/>
        </w:rPr>
        <w:t xml:space="preserve">is to be included in the statistical model) and also the dam of workers (1a, if also the queen effect </w:t>
      </w:r>
      <w:r w:rsidR="009603CC">
        <w:rPr>
          <w:rFonts w:eastAsiaTheme="minorEastAsia"/>
          <w:sz w:val="20"/>
          <w:szCs w:val="20"/>
        </w:rPr>
        <w:t xml:space="preserve">of the dam of workers </w:t>
      </w:r>
      <w:r>
        <w:rPr>
          <w:rFonts w:eastAsiaTheme="minorEastAsia"/>
          <w:sz w:val="20"/>
          <w:szCs w:val="20"/>
        </w:rPr>
        <w:t xml:space="preserve">is to be included in the </w:t>
      </w:r>
      <w:r w:rsidR="00D4352E">
        <w:rPr>
          <w:rFonts w:eastAsiaTheme="minorEastAsia"/>
          <w:sz w:val="20"/>
          <w:szCs w:val="20"/>
        </w:rPr>
        <w:t xml:space="preserve">statistical model) and furthermore </w:t>
      </w:r>
      <w:r w:rsidR="009603CC">
        <w:rPr>
          <w:rFonts w:eastAsiaTheme="minorEastAsia"/>
          <w:sz w:val="20"/>
          <w:szCs w:val="20"/>
        </w:rPr>
        <w:t xml:space="preserve">fixed effect(s) and </w:t>
      </w:r>
      <w:r w:rsidR="00D4352E">
        <w:rPr>
          <w:rFonts w:eastAsiaTheme="minorEastAsia"/>
          <w:sz w:val="20"/>
          <w:szCs w:val="20"/>
        </w:rPr>
        <w:t xml:space="preserve">observations. The identifications are sequence numbers </w:t>
      </w:r>
      <w:r w:rsidR="00E84265">
        <w:rPr>
          <w:rFonts w:eastAsiaTheme="minorEastAsia"/>
          <w:sz w:val="20"/>
          <w:szCs w:val="20"/>
        </w:rPr>
        <w:t xml:space="preserve">2 (column 17) </w:t>
      </w:r>
      <w:r w:rsidR="00D4352E">
        <w:rPr>
          <w:rFonts w:eastAsiaTheme="minorEastAsia"/>
          <w:sz w:val="20"/>
          <w:szCs w:val="20"/>
        </w:rPr>
        <w:t xml:space="preserve">as in pedigree_complete.txt. For flexibility the creation of Y.txt has </w:t>
      </w:r>
      <w:r w:rsidR="00FB187A">
        <w:rPr>
          <w:rFonts w:eastAsiaTheme="minorEastAsia"/>
          <w:sz w:val="20"/>
          <w:szCs w:val="20"/>
        </w:rPr>
        <w:t xml:space="preserve">been </w:t>
      </w:r>
      <w:r w:rsidR="00D4352E">
        <w:rPr>
          <w:rFonts w:eastAsiaTheme="minorEastAsia"/>
          <w:sz w:val="20"/>
          <w:szCs w:val="20"/>
        </w:rPr>
        <w:t>brought outside</w:t>
      </w:r>
      <w:r w:rsidR="00FB187A">
        <w:rPr>
          <w:rFonts w:eastAsiaTheme="minorEastAsia"/>
          <w:sz w:val="20"/>
          <w:szCs w:val="20"/>
        </w:rPr>
        <w:t xml:space="preserve"> of</w:t>
      </w:r>
      <w:r w:rsidR="00D4352E">
        <w:rPr>
          <w:rFonts w:eastAsiaTheme="minorEastAsia"/>
          <w:sz w:val="20"/>
          <w:szCs w:val="20"/>
        </w:rPr>
        <w:t xml:space="preserve"> AMD-</w:t>
      </w:r>
      <w:proofErr w:type="spellStart"/>
      <w:r w:rsidR="00D4352E">
        <w:rPr>
          <w:rFonts w:eastAsiaTheme="minorEastAsia"/>
          <w:sz w:val="20"/>
          <w:szCs w:val="20"/>
        </w:rPr>
        <w:t>AINV.r</w:t>
      </w:r>
      <w:proofErr w:type="spellEnd"/>
      <w:r w:rsidR="00D4352E">
        <w:rPr>
          <w:rFonts w:eastAsiaTheme="minorEastAsia"/>
          <w:sz w:val="20"/>
          <w:szCs w:val="20"/>
        </w:rPr>
        <w:t>. Therefore</w:t>
      </w:r>
      <w:r w:rsidR="00FB187A">
        <w:rPr>
          <w:rFonts w:eastAsiaTheme="minorEastAsia"/>
          <w:sz w:val="20"/>
          <w:szCs w:val="20"/>
        </w:rPr>
        <w:t>,</w:t>
      </w:r>
      <w:r w:rsidR="00D4352E">
        <w:rPr>
          <w:rFonts w:eastAsiaTheme="minorEastAsia"/>
          <w:sz w:val="20"/>
          <w:szCs w:val="20"/>
        </w:rPr>
        <w:t xml:space="preserve"> a specific program needs to be written to produce Y.txt. Apart from the input file (the file that was used to produce input-</w:t>
      </w:r>
      <w:r w:rsidR="00E84265">
        <w:rPr>
          <w:rFonts w:eastAsiaTheme="minorEastAsia"/>
          <w:sz w:val="20"/>
          <w:szCs w:val="20"/>
        </w:rPr>
        <w:t xml:space="preserve">pedigree.txt) also </w:t>
      </w:r>
      <w:r w:rsidR="00D4352E">
        <w:rPr>
          <w:rFonts w:eastAsiaTheme="minorEastAsia"/>
          <w:sz w:val="20"/>
          <w:szCs w:val="20"/>
        </w:rPr>
        <w:t xml:space="preserve">pedigree_complete.txt </w:t>
      </w:r>
      <w:r w:rsidR="00864AF5">
        <w:rPr>
          <w:rFonts w:eastAsiaTheme="minorEastAsia"/>
          <w:sz w:val="20"/>
          <w:szCs w:val="20"/>
        </w:rPr>
        <w:t>is</w:t>
      </w:r>
      <w:r w:rsidR="00D4352E">
        <w:rPr>
          <w:rFonts w:eastAsiaTheme="minorEastAsia"/>
          <w:sz w:val="20"/>
          <w:szCs w:val="20"/>
        </w:rPr>
        <w:t xml:space="preserve"> </w:t>
      </w:r>
      <w:r w:rsidR="00864AF5">
        <w:rPr>
          <w:rFonts w:eastAsiaTheme="minorEastAsia"/>
          <w:sz w:val="20"/>
          <w:szCs w:val="20"/>
        </w:rPr>
        <w:t xml:space="preserve">needed, to link </w:t>
      </w:r>
      <w:r w:rsidR="00D4352E">
        <w:rPr>
          <w:rFonts w:eastAsiaTheme="minorEastAsia"/>
          <w:sz w:val="20"/>
          <w:szCs w:val="20"/>
        </w:rPr>
        <w:t xml:space="preserve">identifications to sequence numbers </w:t>
      </w:r>
      <w:r w:rsidR="00E84265">
        <w:rPr>
          <w:rFonts w:eastAsiaTheme="minorEastAsia"/>
          <w:sz w:val="20"/>
          <w:szCs w:val="20"/>
        </w:rPr>
        <w:t xml:space="preserve">2 </w:t>
      </w:r>
      <w:r w:rsidR="00D4352E">
        <w:rPr>
          <w:rFonts w:eastAsiaTheme="minorEastAsia"/>
          <w:sz w:val="20"/>
          <w:szCs w:val="20"/>
        </w:rPr>
        <w:t xml:space="preserve">and </w:t>
      </w:r>
      <w:r w:rsidR="00864AF5">
        <w:rPr>
          <w:rFonts w:eastAsiaTheme="minorEastAsia"/>
          <w:sz w:val="20"/>
          <w:szCs w:val="20"/>
        </w:rPr>
        <w:t xml:space="preserve">also to </w:t>
      </w:r>
      <w:r w:rsidR="00D4352E">
        <w:rPr>
          <w:rFonts w:eastAsiaTheme="minorEastAsia"/>
          <w:sz w:val="20"/>
          <w:szCs w:val="20"/>
        </w:rPr>
        <w:t xml:space="preserve">the sequence number </w:t>
      </w:r>
      <w:r w:rsidR="00E84265">
        <w:rPr>
          <w:rFonts w:eastAsiaTheme="minorEastAsia"/>
          <w:sz w:val="20"/>
          <w:szCs w:val="20"/>
        </w:rPr>
        <w:t xml:space="preserve">2 </w:t>
      </w:r>
      <w:r w:rsidR="00D4352E">
        <w:rPr>
          <w:rFonts w:eastAsiaTheme="minorEastAsia"/>
          <w:sz w:val="20"/>
          <w:szCs w:val="20"/>
        </w:rPr>
        <w:t>of the dam in the colony</w:t>
      </w:r>
      <w:r w:rsidR="00822F45">
        <w:rPr>
          <w:rFonts w:eastAsiaTheme="minorEastAsia"/>
          <w:sz w:val="20"/>
          <w:szCs w:val="20"/>
        </w:rPr>
        <w:t>.</w:t>
      </w:r>
      <w:r w:rsidR="00864AF5">
        <w:rPr>
          <w:rFonts w:eastAsiaTheme="minorEastAsia"/>
          <w:sz w:val="20"/>
          <w:szCs w:val="20"/>
        </w:rPr>
        <w:t xml:space="preserve"> A small program </w:t>
      </w:r>
      <w:proofErr w:type="spellStart"/>
      <w:r w:rsidR="00864AF5">
        <w:rPr>
          <w:rFonts w:eastAsiaTheme="minorEastAsia"/>
          <w:sz w:val="20"/>
          <w:szCs w:val="20"/>
        </w:rPr>
        <w:t>Y.r</w:t>
      </w:r>
      <w:proofErr w:type="spellEnd"/>
      <w:r w:rsidR="00864AF5">
        <w:rPr>
          <w:rFonts w:eastAsiaTheme="minorEastAsia"/>
          <w:sz w:val="20"/>
          <w:szCs w:val="20"/>
        </w:rPr>
        <w:t xml:space="preserve"> is available to serve as a starting point.</w:t>
      </w:r>
    </w:p>
    <w:p w14:paraId="2224AA69" w14:textId="77777777" w:rsidR="00D4352E" w:rsidRPr="00D4352E" w:rsidRDefault="00D4352E" w:rsidP="00D4352E">
      <w:pPr>
        <w:pStyle w:val="Paragraphedeliste"/>
        <w:rPr>
          <w:b/>
          <w:sz w:val="20"/>
          <w:szCs w:val="20"/>
        </w:rPr>
      </w:pPr>
    </w:p>
    <w:p w14:paraId="73AA5090" w14:textId="44AD068C" w:rsidR="00D4352E" w:rsidRPr="00D4352E" w:rsidRDefault="00D4352E" w:rsidP="00A73B98">
      <w:pPr>
        <w:pStyle w:val="Paragraphedeliste"/>
        <w:numPr>
          <w:ilvl w:val="0"/>
          <w:numId w:val="11"/>
        </w:numPr>
        <w:spacing w:after="0" w:line="360" w:lineRule="auto"/>
        <w:ind w:left="426" w:hanging="426"/>
        <w:rPr>
          <w:rFonts w:eastAsiaTheme="minorEastAsia"/>
          <w:sz w:val="20"/>
          <w:szCs w:val="20"/>
        </w:rPr>
      </w:pPr>
      <w:r>
        <w:rPr>
          <w:rFonts w:eastAsiaTheme="minorEastAsia"/>
          <w:b/>
          <w:sz w:val="20"/>
          <w:szCs w:val="20"/>
        </w:rPr>
        <w:t>EBVs</w:t>
      </w:r>
      <w:r>
        <w:rPr>
          <w:rFonts w:eastAsiaTheme="minorEastAsia"/>
          <w:sz w:val="20"/>
          <w:szCs w:val="20"/>
        </w:rPr>
        <w:t xml:space="preserve">. Often EBVs are a desired result of the analyses. </w:t>
      </w:r>
      <w:r w:rsidR="00273162">
        <w:rPr>
          <w:rFonts w:eastAsiaTheme="minorEastAsia"/>
          <w:sz w:val="20"/>
          <w:szCs w:val="20"/>
        </w:rPr>
        <w:t xml:space="preserve">In </w:t>
      </w:r>
      <w:proofErr w:type="spellStart"/>
      <w:r w:rsidR="00273162">
        <w:rPr>
          <w:rFonts w:eastAsiaTheme="minorEastAsia"/>
          <w:sz w:val="20"/>
          <w:szCs w:val="20"/>
        </w:rPr>
        <w:t>ASReml</w:t>
      </w:r>
      <w:proofErr w:type="spellEnd"/>
      <w:r w:rsidR="00273162">
        <w:rPr>
          <w:rFonts w:eastAsiaTheme="minorEastAsia"/>
          <w:sz w:val="20"/>
          <w:szCs w:val="20"/>
        </w:rPr>
        <w:t xml:space="preserve"> t</w:t>
      </w:r>
      <w:r>
        <w:rPr>
          <w:rFonts w:eastAsiaTheme="minorEastAsia"/>
          <w:sz w:val="20"/>
          <w:szCs w:val="20"/>
        </w:rPr>
        <w:t>hese are in the file with extension .</w:t>
      </w:r>
      <w:proofErr w:type="spellStart"/>
      <w:r>
        <w:rPr>
          <w:rFonts w:eastAsiaTheme="minorEastAsia"/>
          <w:sz w:val="20"/>
          <w:szCs w:val="20"/>
        </w:rPr>
        <w:t>sln</w:t>
      </w:r>
      <w:proofErr w:type="spellEnd"/>
      <w:r>
        <w:rPr>
          <w:rFonts w:eastAsiaTheme="minorEastAsia"/>
          <w:sz w:val="20"/>
          <w:szCs w:val="20"/>
        </w:rPr>
        <w:t xml:space="preserve">. The identifications are the sequence numbers </w:t>
      </w:r>
      <w:r w:rsidR="00E84265">
        <w:rPr>
          <w:rFonts w:eastAsiaTheme="minorEastAsia"/>
          <w:sz w:val="20"/>
          <w:szCs w:val="20"/>
        </w:rPr>
        <w:t>2</w:t>
      </w:r>
      <w:r>
        <w:rPr>
          <w:rFonts w:eastAsiaTheme="minorEastAsia"/>
          <w:sz w:val="20"/>
          <w:szCs w:val="20"/>
        </w:rPr>
        <w:t>. Usually</w:t>
      </w:r>
      <w:r w:rsidR="00FB187A">
        <w:rPr>
          <w:rFonts w:eastAsiaTheme="minorEastAsia"/>
          <w:sz w:val="20"/>
          <w:szCs w:val="20"/>
        </w:rPr>
        <w:t>,</w:t>
      </w:r>
      <w:r>
        <w:rPr>
          <w:rFonts w:eastAsiaTheme="minorEastAsia"/>
          <w:sz w:val="20"/>
          <w:szCs w:val="20"/>
        </w:rPr>
        <w:t xml:space="preserve"> the colonies are identified by the real identification of the 1a (the dam of workers) and therefore again pedigree_complete.txt </w:t>
      </w:r>
      <w:r w:rsidR="00E84265">
        <w:rPr>
          <w:rFonts w:eastAsiaTheme="minorEastAsia"/>
          <w:sz w:val="20"/>
          <w:szCs w:val="20"/>
        </w:rPr>
        <w:t>is</w:t>
      </w:r>
      <w:r>
        <w:rPr>
          <w:rFonts w:eastAsiaTheme="minorEastAsia"/>
          <w:sz w:val="20"/>
          <w:szCs w:val="20"/>
        </w:rPr>
        <w:t xml:space="preserve"> needed as input for a program to </w:t>
      </w:r>
      <w:r w:rsidR="00DE596B">
        <w:rPr>
          <w:rFonts w:eastAsiaTheme="minorEastAsia"/>
          <w:sz w:val="20"/>
          <w:szCs w:val="20"/>
        </w:rPr>
        <w:t>list</w:t>
      </w:r>
      <w:r>
        <w:rPr>
          <w:rFonts w:eastAsiaTheme="minorEastAsia"/>
          <w:sz w:val="20"/>
          <w:szCs w:val="20"/>
        </w:rPr>
        <w:t xml:space="preserve"> EBVs.</w:t>
      </w:r>
    </w:p>
    <w:p w14:paraId="67E19D05" w14:textId="77777777" w:rsidR="00D20D25" w:rsidRDefault="00D20D25">
      <w:pPr>
        <w:rPr>
          <w:sz w:val="20"/>
          <w:szCs w:val="20"/>
        </w:rPr>
      </w:pPr>
      <w:r>
        <w:rPr>
          <w:sz w:val="20"/>
          <w:szCs w:val="20"/>
        </w:rPr>
        <w:br w:type="page"/>
      </w:r>
    </w:p>
    <w:p w14:paraId="5551BAA2" w14:textId="502753A2" w:rsidR="00AB4D7E" w:rsidRPr="00D20D25" w:rsidRDefault="00D20D25" w:rsidP="00546135">
      <w:pPr>
        <w:spacing w:line="360" w:lineRule="auto"/>
        <w:rPr>
          <w:b/>
          <w:sz w:val="20"/>
          <w:szCs w:val="20"/>
        </w:rPr>
      </w:pPr>
      <w:r>
        <w:rPr>
          <w:b/>
          <w:sz w:val="20"/>
          <w:szCs w:val="20"/>
        </w:rPr>
        <w:lastRenderedPageBreak/>
        <w:t>Appendix</w:t>
      </w:r>
      <w:r w:rsidR="002167C3">
        <w:rPr>
          <w:b/>
          <w:sz w:val="20"/>
          <w:szCs w:val="20"/>
        </w:rPr>
        <w:t xml:space="preserve"> 1</w:t>
      </w:r>
      <w:r>
        <w:rPr>
          <w:b/>
          <w:sz w:val="20"/>
          <w:szCs w:val="20"/>
        </w:rPr>
        <w:t>. Formats of various files</w:t>
      </w:r>
    </w:p>
    <w:p w14:paraId="3B71AF52" w14:textId="77777777" w:rsidR="00D20D25" w:rsidRPr="00D20D25" w:rsidRDefault="00D20D25" w:rsidP="00546135">
      <w:pPr>
        <w:spacing w:after="0" w:line="360" w:lineRule="auto"/>
        <w:rPr>
          <w:b/>
          <w:sz w:val="20"/>
          <w:szCs w:val="20"/>
        </w:rPr>
      </w:pPr>
      <w:r>
        <w:rPr>
          <w:b/>
          <w:sz w:val="20"/>
          <w:szCs w:val="20"/>
        </w:rPr>
        <w:t>input-pedigree.txt</w:t>
      </w:r>
    </w:p>
    <w:p w14:paraId="135FA7CC" w14:textId="7DA73322" w:rsidR="00D20D25" w:rsidRPr="00D20D25" w:rsidRDefault="00D20D25" w:rsidP="00D20D25">
      <w:pPr>
        <w:pStyle w:val="Paragraphedeliste"/>
        <w:numPr>
          <w:ilvl w:val="0"/>
          <w:numId w:val="16"/>
        </w:numPr>
        <w:spacing w:after="0" w:line="360" w:lineRule="auto"/>
        <w:rPr>
          <w:sz w:val="20"/>
          <w:szCs w:val="20"/>
        </w:rPr>
      </w:pPr>
      <w:r w:rsidRPr="00D20D25">
        <w:rPr>
          <w:sz w:val="20"/>
          <w:szCs w:val="20"/>
        </w:rPr>
        <w:t xml:space="preserve">year of observation (zero if it concerns </w:t>
      </w:r>
      <w:del w:id="39" w:author="Tristan Kistler" w:date="2023-05-17T14:40:00Z">
        <w:r w:rsidRPr="00D20D25" w:rsidDel="00026E43">
          <w:rPr>
            <w:sz w:val="20"/>
            <w:szCs w:val="20"/>
          </w:rPr>
          <w:delText xml:space="preserve">extended </w:delText>
        </w:r>
      </w:del>
      <w:ins w:id="40" w:author="Tristan Kistler" w:date="2023-05-17T14:40:00Z">
        <w:r w:rsidR="00026E43">
          <w:rPr>
            <w:sz w:val="20"/>
            <w:szCs w:val="20"/>
          </w:rPr>
          <w:t>deeper</w:t>
        </w:r>
        <w:r w:rsidR="00026E43" w:rsidRPr="00D20D25">
          <w:rPr>
            <w:sz w:val="20"/>
            <w:szCs w:val="20"/>
          </w:rPr>
          <w:t xml:space="preserve"> </w:t>
        </w:r>
      </w:ins>
      <w:r w:rsidRPr="00D20D25">
        <w:rPr>
          <w:sz w:val="20"/>
          <w:szCs w:val="20"/>
        </w:rPr>
        <w:t>pedigree info without observations)</w:t>
      </w:r>
    </w:p>
    <w:p w14:paraId="57B4E9C4" w14:textId="77777777" w:rsidR="00D20D25" w:rsidRDefault="00D20D25" w:rsidP="00D20D25">
      <w:pPr>
        <w:pStyle w:val="Paragraphedeliste"/>
        <w:numPr>
          <w:ilvl w:val="0"/>
          <w:numId w:val="16"/>
        </w:numPr>
        <w:spacing w:after="0" w:line="360" w:lineRule="auto"/>
        <w:rPr>
          <w:sz w:val="20"/>
          <w:szCs w:val="20"/>
        </w:rPr>
      </w:pPr>
      <w:r>
        <w:rPr>
          <w:sz w:val="20"/>
          <w:szCs w:val="20"/>
        </w:rPr>
        <w:t xml:space="preserve">bee breeder </w:t>
      </w:r>
    </w:p>
    <w:p w14:paraId="5278E7EF" w14:textId="77777777" w:rsidR="00D20D25" w:rsidRDefault="00D20D25" w:rsidP="00D20D25">
      <w:pPr>
        <w:pStyle w:val="Paragraphedeliste"/>
        <w:numPr>
          <w:ilvl w:val="0"/>
          <w:numId w:val="16"/>
        </w:numPr>
        <w:spacing w:after="0" w:line="360" w:lineRule="auto"/>
        <w:rPr>
          <w:sz w:val="20"/>
          <w:szCs w:val="20"/>
        </w:rPr>
      </w:pPr>
      <w:r>
        <w:rPr>
          <w:sz w:val="20"/>
          <w:szCs w:val="20"/>
        </w:rPr>
        <w:t>testing station (often the combination of 1, 2 and 3 is HYS in the statistical model)</w:t>
      </w:r>
    </w:p>
    <w:p w14:paraId="03668C9A" w14:textId="77777777" w:rsidR="00D20D25" w:rsidRDefault="00D20D25" w:rsidP="00D20D25">
      <w:pPr>
        <w:pStyle w:val="Paragraphedeliste"/>
        <w:numPr>
          <w:ilvl w:val="0"/>
          <w:numId w:val="16"/>
        </w:numPr>
        <w:spacing w:after="0" w:line="360" w:lineRule="auto"/>
        <w:rPr>
          <w:sz w:val="20"/>
          <w:szCs w:val="20"/>
        </w:rPr>
      </w:pPr>
      <w:r>
        <w:rPr>
          <w:sz w:val="20"/>
          <w:szCs w:val="20"/>
        </w:rPr>
        <w:t>year of birth 1a</w:t>
      </w:r>
    </w:p>
    <w:p w14:paraId="102C9C15" w14:textId="77777777" w:rsidR="00D20D25" w:rsidRDefault="00D20D25" w:rsidP="00D20D25">
      <w:pPr>
        <w:pStyle w:val="Paragraphedeliste"/>
        <w:numPr>
          <w:ilvl w:val="0"/>
          <w:numId w:val="16"/>
        </w:numPr>
        <w:spacing w:after="0" w:line="360" w:lineRule="auto"/>
        <w:rPr>
          <w:sz w:val="20"/>
          <w:szCs w:val="20"/>
        </w:rPr>
      </w:pPr>
      <w:r>
        <w:rPr>
          <w:sz w:val="20"/>
          <w:szCs w:val="20"/>
        </w:rPr>
        <w:t>identification 1a</w:t>
      </w:r>
    </w:p>
    <w:p w14:paraId="1A6C8495" w14:textId="77777777" w:rsidR="00D20D25" w:rsidRDefault="00D20D25" w:rsidP="00D20D25">
      <w:pPr>
        <w:pStyle w:val="Paragraphedeliste"/>
        <w:numPr>
          <w:ilvl w:val="0"/>
          <w:numId w:val="16"/>
        </w:numPr>
        <w:spacing w:after="0" w:line="360" w:lineRule="auto"/>
        <w:rPr>
          <w:sz w:val="20"/>
          <w:szCs w:val="20"/>
        </w:rPr>
      </w:pPr>
      <w:r>
        <w:rPr>
          <w:sz w:val="20"/>
          <w:szCs w:val="20"/>
        </w:rPr>
        <w:t>year of birth 2a</w:t>
      </w:r>
    </w:p>
    <w:p w14:paraId="50270F63" w14:textId="77777777" w:rsidR="00D20D25" w:rsidRDefault="00D20D25" w:rsidP="00D20D25">
      <w:pPr>
        <w:pStyle w:val="Paragraphedeliste"/>
        <w:numPr>
          <w:ilvl w:val="0"/>
          <w:numId w:val="16"/>
        </w:numPr>
        <w:spacing w:after="0" w:line="360" w:lineRule="auto"/>
        <w:rPr>
          <w:sz w:val="20"/>
          <w:szCs w:val="20"/>
        </w:rPr>
      </w:pPr>
      <w:r>
        <w:rPr>
          <w:sz w:val="20"/>
          <w:szCs w:val="20"/>
        </w:rPr>
        <w:t>identification 2a</w:t>
      </w:r>
    </w:p>
    <w:p w14:paraId="058618D8" w14:textId="77777777" w:rsidR="00D20D25" w:rsidRDefault="00D20D25" w:rsidP="00D20D25">
      <w:pPr>
        <w:pStyle w:val="Paragraphedeliste"/>
        <w:numPr>
          <w:ilvl w:val="0"/>
          <w:numId w:val="16"/>
        </w:numPr>
        <w:spacing w:after="0" w:line="360" w:lineRule="auto"/>
        <w:rPr>
          <w:sz w:val="20"/>
          <w:szCs w:val="20"/>
        </w:rPr>
      </w:pPr>
      <w:r>
        <w:rPr>
          <w:sz w:val="20"/>
          <w:szCs w:val="20"/>
        </w:rPr>
        <w:t>year of birth 4a</w:t>
      </w:r>
    </w:p>
    <w:p w14:paraId="0473BBB6" w14:textId="77777777" w:rsidR="00D20D25" w:rsidRDefault="00D20D25" w:rsidP="00D20D25">
      <w:pPr>
        <w:pStyle w:val="Paragraphedeliste"/>
        <w:numPr>
          <w:ilvl w:val="0"/>
          <w:numId w:val="16"/>
        </w:numPr>
        <w:spacing w:after="0" w:line="360" w:lineRule="auto"/>
        <w:rPr>
          <w:sz w:val="20"/>
          <w:szCs w:val="20"/>
        </w:rPr>
      </w:pPr>
      <w:r>
        <w:rPr>
          <w:sz w:val="20"/>
          <w:szCs w:val="20"/>
        </w:rPr>
        <w:t>identification 4a</w:t>
      </w:r>
    </w:p>
    <w:p w14:paraId="66F4F328" w14:textId="77777777" w:rsidR="00D20D25" w:rsidRDefault="00273162" w:rsidP="00D20D25">
      <w:pPr>
        <w:pStyle w:val="Paragraphedeliste"/>
        <w:numPr>
          <w:ilvl w:val="0"/>
          <w:numId w:val="16"/>
        </w:numPr>
        <w:spacing w:after="0" w:line="360" w:lineRule="auto"/>
        <w:rPr>
          <w:sz w:val="20"/>
          <w:szCs w:val="20"/>
        </w:rPr>
      </w:pPr>
      <w:r>
        <w:rPr>
          <w:sz w:val="20"/>
          <w:szCs w:val="20"/>
        </w:rPr>
        <w:t>n</w:t>
      </w:r>
      <w:r w:rsidR="00D20D25">
        <w:rPr>
          <w:sz w:val="20"/>
          <w:szCs w:val="20"/>
        </w:rPr>
        <w:t>ot used</w:t>
      </w:r>
    </w:p>
    <w:p w14:paraId="5E212EA7" w14:textId="77777777" w:rsidR="00D20D25" w:rsidRDefault="00D20D25" w:rsidP="00D20D25">
      <w:pPr>
        <w:pStyle w:val="Paragraphedeliste"/>
        <w:numPr>
          <w:ilvl w:val="0"/>
          <w:numId w:val="16"/>
        </w:numPr>
        <w:spacing w:after="0" w:line="360" w:lineRule="auto"/>
        <w:rPr>
          <w:sz w:val="20"/>
          <w:szCs w:val="20"/>
        </w:rPr>
      </w:pPr>
      <w:r>
        <w:rPr>
          <w:sz w:val="20"/>
          <w:szCs w:val="20"/>
        </w:rPr>
        <w:t>not used</w:t>
      </w:r>
    </w:p>
    <w:p w14:paraId="3A07B6CD" w14:textId="77777777" w:rsidR="00D20D25" w:rsidRDefault="00D20D25" w:rsidP="00D20D25">
      <w:pPr>
        <w:pStyle w:val="Paragraphedeliste"/>
        <w:numPr>
          <w:ilvl w:val="0"/>
          <w:numId w:val="16"/>
        </w:numPr>
        <w:spacing w:after="0" w:line="360" w:lineRule="auto"/>
        <w:rPr>
          <w:sz w:val="20"/>
          <w:szCs w:val="20"/>
        </w:rPr>
      </w:pPr>
      <w:r>
        <w:rPr>
          <w:sz w:val="20"/>
          <w:szCs w:val="20"/>
        </w:rPr>
        <w:t>not used</w:t>
      </w:r>
    </w:p>
    <w:p w14:paraId="54FCB328" w14:textId="77777777" w:rsidR="00D20D25" w:rsidRDefault="00D20D25" w:rsidP="00D20D25">
      <w:pPr>
        <w:pStyle w:val="Paragraphedeliste"/>
        <w:numPr>
          <w:ilvl w:val="0"/>
          <w:numId w:val="16"/>
        </w:numPr>
        <w:spacing w:after="0" w:line="360" w:lineRule="auto"/>
        <w:rPr>
          <w:sz w:val="20"/>
          <w:szCs w:val="20"/>
        </w:rPr>
      </w:pPr>
      <w:r>
        <w:rPr>
          <w:sz w:val="20"/>
          <w:szCs w:val="20"/>
        </w:rPr>
        <w:t>not used</w:t>
      </w:r>
    </w:p>
    <w:p w14:paraId="7D71F9D1" w14:textId="69249D2B" w:rsidR="00D20D25" w:rsidRDefault="00D20D25" w:rsidP="00D20D25">
      <w:pPr>
        <w:pStyle w:val="Paragraphedeliste"/>
        <w:numPr>
          <w:ilvl w:val="0"/>
          <w:numId w:val="16"/>
        </w:numPr>
        <w:spacing w:after="0" w:line="360" w:lineRule="auto"/>
        <w:rPr>
          <w:sz w:val="20"/>
          <w:szCs w:val="20"/>
        </w:rPr>
      </w:pPr>
      <w:r>
        <w:rPr>
          <w:sz w:val="20"/>
          <w:szCs w:val="20"/>
        </w:rPr>
        <w:t>NS (number of drone-producing queens in the 1b</w:t>
      </w:r>
      <w:r w:rsidR="00357CF6">
        <w:rPr>
          <w:sz w:val="20"/>
          <w:szCs w:val="20"/>
        </w:rPr>
        <w:t xml:space="preserve"> mated to the 1a</w:t>
      </w:r>
      <w:r>
        <w:rPr>
          <w:sz w:val="20"/>
          <w:szCs w:val="20"/>
        </w:rPr>
        <w:t>)</w:t>
      </w:r>
    </w:p>
    <w:p w14:paraId="1889C389" w14:textId="0A7E3CE0" w:rsidR="00D20D25" w:rsidRDefault="00D20D25" w:rsidP="00D20D25">
      <w:pPr>
        <w:pStyle w:val="Paragraphedeliste"/>
        <w:numPr>
          <w:ilvl w:val="0"/>
          <w:numId w:val="16"/>
        </w:numPr>
        <w:spacing w:after="0" w:line="360" w:lineRule="auto"/>
        <w:rPr>
          <w:sz w:val="20"/>
          <w:szCs w:val="20"/>
        </w:rPr>
      </w:pPr>
      <w:r>
        <w:rPr>
          <w:sz w:val="20"/>
          <w:szCs w:val="20"/>
        </w:rPr>
        <w:t>ND (average number of drones produced by the 1b</w:t>
      </w:r>
      <w:r w:rsidR="00357CF6">
        <w:rPr>
          <w:sz w:val="20"/>
          <w:szCs w:val="20"/>
        </w:rPr>
        <w:t xml:space="preserve"> mated to the 1a</w:t>
      </w:r>
      <w:r>
        <w:rPr>
          <w:sz w:val="20"/>
          <w:szCs w:val="20"/>
        </w:rPr>
        <w:t>)</w:t>
      </w:r>
    </w:p>
    <w:p w14:paraId="781F14F1" w14:textId="77777777" w:rsidR="00D20D25" w:rsidRDefault="00D20D25" w:rsidP="00D20D25">
      <w:pPr>
        <w:pStyle w:val="Paragraphedeliste"/>
        <w:numPr>
          <w:ilvl w:val="0"/>
          <w:numId w:val="16"/>
        </w:numPr>
        <w:spacing w:after="0" w:line="360" w:lineRule="auto"/>
        <w:rPr>
          <w:sz w:val="20"/>
          <w:szCs w:val="20"/>
        </w:rPr>
      </w:pPr>
      <w:r>
        <w:rPr>
          <w:sz w:val="20"/>
          <w:szCs w:val="20"/>
        </w:rPr>
        <w:t>year of birth of 1b (if one single queen</w:t>
      </w:r>
      <w:r w:rsidR="00CE1806">
        <w:rPr>
          <w:sz w:val="20"/>
          <w:szCs w:val="20"/>
        </w:rPr>
        <w:t xml:space="preserve"> or open mating</w:t>
      </w:r>
      <w:r>
        <w:rPr>
          <w:sz w:val="20"/>
          <w:szCs w:val="20"/>
        </w:rPr>
        <w:t>, otherwise zero)</w:t>
      </w:r>
    </w:p>
    <w:p w14:paraId="5B7347E7" w14:textId="77777777" w:rsidR="00D20D25" w:rsidRDefault="00D20D25" w:rsidP="00D20D25">
      <w:pPr>
        <w:pStyle w:val="Paragraphedeliste"/>
        <w:numPr>
          <w:ilvl w:val="0"/>
          <w:numId w:val="16"/>
        </w:numPr>
        <w:spacing w:after="0" w:line="360" w:lineRule="auto"/>
        <w:rPr>
          <w:sz w:val="20"/>
          <w:szCs w:val="20"/>
        </w:rPr>
      </w:pPr>
      <w:r>
        <w:rPr>
          <w:sz w:val="20"/>
          <w:szCs w:val="20"/>
        </w:rPr>
        <w:t>identification of 1b (if known</w:t>
      </w:r>
      <w:r w:rsidR="00E126A5">
        <w:rPr>
          <w:sz w:val="20"/>
          <w:szCs w:val="20"/>
        </w:rPr>
        <w:t xml:space="preserve"> or fabricated in case of open mating</w:t>
      </w:r>
      <w:r>
        <w:rPr>
          <w:sz w:val="20"/>
          <w:szCs w:val="20"/>
        </w:rPr>
        <w:t>, otherwise zero)</w:t>
      </w:r>
    </w:p>
    <w:p w14:paraId="3D778764" w14:textId="5558EDEB" w:rsidR="008E5F22" w:rsidRDefault="00D20D25" w:rsidP="00A4625D">
      <w:pPr>
        <w:pStyle w:val="Paragraphedeliste"/>
        <w:numPr>
          <w:ilvl w:val="0"/>
          <w:numId w:val="16"/>
        </w:numPr>
        <w:spacing w:after="0" w:line="360" w:lineRule="auto"/>
        <w:rPr>
          <w:sz w:val="20"/>
          <w:szCs w:val="20"/>
        </w:rPr>
      </w:pPr>
      <w:r w:rsidRPr="00357CF6">
        <w:rPr>
          <w:sz w:val="20"/>
          <w:szCs w:val="20"/>
        </w:rPr>
        <w:t>extra digit</w:t>
      </w:r>
      <w:r w:rsidR="00357CF6">
        <w:rPr>
          <w:sz w:val="20"/>
          <w:szCs w:val="20"/>
        </w:rPr>
        <w:t>, with default is zero</w:t>
      </w:r>
      <w:r w:rsidR="00357CF6" w:rsidRPr="00357CF6">
        <w:rPr>
          <w:sz w:val="20"/>
          <w:szCs w:val="20"/>
        </w:rPr>
        <w:t>. This is only needed if a particular 4a occurs</w:t>
      </w:r>
      <w:r w:rsidR="00357CF6">
        <w:rPr>
          <w:sz w:val="20"/>
          <w:szCs w:val="20"/>
        </w:rPr>
        <w:t xml:space="preserve"> with different sets of drone-producing queens, that may differ for NS and ND. </w:t>
      </w:r>
    </w:p>
    <w:p w14:paraId="322BCCB4" w14:textId="77777777" w:rsidR="00357CF6" w:rsidRPr="00357CF6" w:rsidRDefault="00357CF6" w:rsidP="00357CF6">
      <w:pPr>
        <w:pStyle w:val="Paragraphedeliste"/>
        <w:spacing w:after="0" w:line="360" w:lineRule="auto"/>
        <w:rPr>
          <w:sz w:val="20"/>
          <w:szCs w:val="20"/>
        </w:rPr>
      </w:pPr>
    </w:p>
    <w:p w14:paraId="4C94AA59" w14:textId="77777777" w:rsidR="00CD1345" w:rsidRPr="00546135" w:rsidRDefault="00F4315A" w:rsidP="00F4315A">
      <w:pPr>
        <w:spacing w:after="0" w:line="360" w:lineRule="auto"/>
        <w:rPr>
          <w:b/>
          <w:sz w:val="20"/>
          <w:szCs w:val="20"/>
        </w:rPr>
      </w:pPr>
      <w:r>
        <w:rPr>
          <w:b/>
          <w:sz w:val="20"/>
          <w:szCs w:val="20"/>
        </w:rPr>
        <w:t>numbers.txt</w:t>
      </w:r>
    </w:p>
    <w:p w14:paraId="7E57E61B" w14:textId="3E04176A" w:rsidR="00CD1345" w:rsidRPr="00546135" w:rsidRDefault="00CD1345" w:rsidP="00F4315A">
      <w:pPr>
        <w:pStyle w:val="Paragraphedeliste"/>
        <w:numPr>
          <w:ilvl w:val="0"/>
          <w:numId w:val="7"/>
        </w:numPr>
        <w:spacing w:after="0" w:line="360" w:lineRule="auto"/>
        <w:rPr>
          <w:sz w:val="20"/>
          <w:szCs w:val="20"/>
        </w:rPr>
      </w:pPr>
      <w:r w:rsidRPr="00546135">
        <w:rPr>
          <w:sz w:val="20"/>
          <w:szCs w:val="20"/>
        </w:rPr>
        <w:t xml:space="preserve">N </w:t>
      </w:r>
      <w:r w:rsidR="00FB187A">
        <w:rPr>
          <w:sz w:val="20"/>
          <w:szCs w:val="20"/>
        </w:rPr>
        <w:t xml:space="preserve">of </w:t>
      </w:r>
      <w:r w:rsidR="00673FD5">
        <w:rPr>
          <w:sz w:val="20"/>
          <w:szCs w:val="20"/>
        </w:rPr>
        <w:t xml:space="preserve">records </w:t>
      </w:r>
      <w:r w:rsidRPr="00546135">
        <w:rPr>
          <w:sz w:val="20"/>
          <w:szCs w:val="20"/>
        </w:rPr>
        <w:t xml:space="preserve">in </w:t>
      </w:r>
      <w:r w:rsidR="00673FD5">
        <w:rPr>
          <w:sz w:val="20"/>
          <w:szCs w:val="20"/>
        </w:rPr>
        <w:t xml:space="preserve">the </w:t>
      </w:r>
      <w:r w:rsidRPr="00546135">
        <w:rPr>
          <w:sz w:val="20"/>
          <w:szCs w:val="20"/>
        </w:rPr>
        <w:t>input file</w:t>
      </w:r>
    </w:p>
    <w:p w14:paraId="0D23887B" w14:textId="77777777" w:rsidR="00CD1345" w:rsidRPr="00546135" w:rsidRDefault="00CD1345" w:rsidP="00F4315A">
      <w:pPr>
        <w:pStyle w:val="Paragraphedeliste"/>
        <w:numPr>
          <w:ilvl w:val="0"/>
          <w:numId w:val="7"/>
        </w:numPr>
        <w:spacing w:after="0" w:line="360" w:lineRule="auto"/>
        <w:rPr>
          <w:sz w:val="20"/>
          <w:szCs w:val="20"/>
        </w:rPr>
      </w:pPr>
      <w:r w:rsidRPr="00546135">
        <w:rPr>
          <w:sz w:val="20"/>
          <w:szCs w:val="20"/>
        </w:rPr>
        <w:t xml:space="preserve">N </w:t>
      </w:r>
      <w:r w:rsidR="00673FD5">
        <w:rPr>
          <w:sz w:val="20"/>
          <w:szCs w:val="20"/>
        </w:rPr>
        <w:t>of drone-producing queens in base sires (NS)</w:t>
      </w:r>
    </w:p>
    <w:p w14:paraId="2737951A" w14:textId="182882B4" w:rsidR="00CD1345" w:rsidRPr="00546135" w:rsidRDefault="00CD1345" w:rsidP="00F4315A">
      <w:pPr>
        <w:pStyle w:val="Paragraphedeliste"/>
        <w:numPr>
          <w:ilvl w:val="0"/>
          <w:numId w:val="7"/>
        </w:numPr>
        <w:spacing w:after="0" w:line="360" w:lineRule="auto"/>
        <w:rPr>
          <w:sz w:val="20"/>
          <w:szCs w:val="20"/>
        </w:rPr>
      </w:pPr>
      <w:r w:rsidRPr="00546135">
        <w:rPr>
          <w:sz w:val="20"/>
          <w:szCs w:val="20"/>
        </w:rPr>
        <w:t xml:space="preserve">N </w:t>
      </w:r>
      <w:r w:rsidR="00673FD5">
        <w:rPr>
          <w:sz w:val="20"/>
          <w:szCs w:val="20"/>
        </w:rPr>
        <w:t xml:space="preserve">of </w:t>
      </w:r>
      <w:proofErr w:type="gramStart"/>
      <w:r w:rsidR="00673FD5">
        <w:rPr>
          <w:sz w:val="20"/>
          <w:szCs w:val="20"/>
        </w:rPr>
        <w:t>drones</w:t>
      </w:r>
      <w:proofErr w:type="gramEnd"/>
      <w:r w:rsidR="00673FD5">
        <w:rPr>
          <w:sz w:val="20"/>
          <w:szCs w:val="20"/>
        </w:rPr>
        <w:t xml:space="preserve"> base sires </w:t>
      </w:r>
      <w:del w:id="41" w:author="Tristan Kistler" w:date="2023-05-17T14:40:00Z">
        <w:r w:rsidR="00673FD5" w:rsidDel="00C6674B">
          <w:rPr>
            <w:sz w:val="20"/>
            <w:szCs w:val="20"/>
          </w:rPr>
          <w:delText xml:space="preserve">in </w:delText>
        </w:r>
      </w:del>
      <w:ins w:id="42" w:author="Tristan Kistler" w:date="2023-05-17T14:40:00Z">
        <w:r w:rsidR="00C6674B">
          <w:rPr>
            <w:sz w:val="20"/>
            <w:szCs w:val="20"/>
          </w:rPr>
          <w:t>o</w:t>
        </w:r>
        <w:r w:rsidR="00C6674B">
          <w:rPr>
            <w:sz w:val="20"/>
            <w:szCs w:val="20"/>
          </w:rPr>
          <w:t xml:space="preserve">n </w:t>
        </w:r>
      </w:ins>
      <w:r w:rsidR="00673FD5">
        <w:rPr>
          <w:sz w:val="20"/>
          <w:szCs w:val="20"/>
        </w:rPr>
        <w:t>average contribute to a mating (ND)</w:t>
      </w:r>
    </w:p>
    <w:p w14:paraId="1A5FC5B0" w14:textId="77777777" w:rsidR="00673FD5" w:rsidRDefault="00673FD5" w:rsidP="00F4315A">
      <w:pPr>
        <w:pStyle w:val="Paragraphedeliste"/>
        <w:numPr>
          <w:ilvl w:val="0"/>
          <w:numId w:val="7"/>
        </w:numPr>
        <w:spacing w:after="0" w:line="360" w:lineRule="auto"/>
        <w:rPr>
          <w:sz w:val="20"/>
          <w:szCs w:val="20"/>
        </w:rPr>
      </w:pPr>
    </w:p>
    <w:p w14:paraId="672FB01A" w14:textId="0DB216F8" w:rsidR="00CD1345" w:rsidRPr="00546135" w:rsidRDefault="00673FD5" w:rsidP="00F4315A">
      <w:pPr>
        <w:pStyle w:val="Paragraphedeliste"/>
        <w:numPr>
          <w:ilvl w:val="0"/>
          <w:numId w:val="7"/>
        </w:numPr>
        <w:spacing w:after="0" w:line="360" w:lineRule="auto"/>
        <w:rPr>
          <w:sz w:val="20"/>
          <w:szCs w:val="20"/>
        </w:rPr>
      </w:pPr>
      <w:r>
        <w:rPr>
          <w:sz w:val="20"/>
          <w:szCs w:val="20"/>
        </w:rPr>
        <w:t xml:space="preserve">N </w:t>
      </w:r>
      <w:r w:rsidR="00FB187A">
        <w:rPr>
          <w:sz w:val="20"/>
          <w:szCs w:val="20"/>
        </w:rPr>
        <w:t xml:space="preserve">of </w:t>
      </w:r>
      <w:r>
        <w:rPr>
          <w:sz w:val="20"/>
          <w:szCs w:val="20"/>
        </w:rPr>
        <w:t>colonies</w:t>
      </w:r>
    </w:p>
    <w:p w14:paraId="2B83B402" w14:textId="18763ED3" w:rsidR="00B83355" w:rsidRDefault="00CD1345" w:rsidP="00F4315A">
      <w:pPr>
        <w:pStyle w:val="Paragraphedeliste"/>
        <w:numPr>
          <w:ilvl w:val="0"/>
          <w:numId w:val="7"/>
        </w:numPr>
        <w:spacing w:after="0" w:line="360" w:lineRule="auto"/>
        <w:rPr>
          <w:sz w:val="20"/>
          <w:szCs w:val="20"/>
        </w:rPr>
      </w:pPr>
      <w:r w:rsidRPr="00546135">
        <w:rPr>
          <w:sz w:val="20"/>
          <w:szCs w:val="20"/>
        </w:rPr>
        <w:t xml:space="preserve">N </w:t>
      </w:r>
      <w:r w:rsidR="00FB187A">
        <w:rPr>
          <w:sz w:val="20"/>
          <w:szCs w:val="20"/>
        </w:rPr>
        <w:t xml:space="preserve">of </w:t>
      </w:r>
      <w:r w:rsidRPr="00546135">
        <w:rPr>
          <w:sz w:val="20"/>
          <w:szCs w:val="20"/>
        </w:rPr>
        <w:t xml:space="preserve">records total </w:t>
      </w:r>
      <w:r w:rsidR="00F4315A">
        <w:rPr>
          <w:sz w:val="20"/>
          <w:szCs w:val="20"/>
        </w:rPr>
        <w:t xml:space="preserve">(size of the complete pedigree file, and e.g. dimension of </w:t>
      </w:r>
      <m:oMath>
        <m:r>
          <m:rPr>
            <m:sty m:val="bi"/>
          </m:rPr>
          <w:rPr>
            <w:rFonts w:ascii="Cambria Math" w:hAnsi="Cambria Math"/>
            <w:sz w:val="20"/>
            <w:szCs w:val="20"/>
          </w:rPr>
          <m:t>A</m:t>
        </m:r>
      </m:oMath>
      <w:r w:rsidR="00F4315A">
        <w:rPr>
          <w:rFonts w:eastAsiaTheme="minorEastAsia"/>
          <w:sz w:val="20"/>
          <w:szCs w:val="20"/>
        </w:rPr>
        <w:t>.</w:t>
      </w:r>
      <w:r w:rsidR="00273162">
        <w:rPr>
          <w:rFonts w:eastAsiaTheme="minorEastAsia"/>
          <w:sz w:val="20"/>
          <w:szCs w:val="20"/>
        </w:rPr>
        <w:t>)</w:t>
      </w:r>
    </w:p>
    <w:p w14:paraId="769D6D0A" w14:textId="7F830A4D" w:rsidR="001C7E39" w:rsidRDefault="001C7E39" w:rsidP="00F4315A">
      <w:pPr>
        <w:pStyle w:val="Paragraphedeliste"/>
        <w:numPr>
          <w:ilvl w:val="0"/>
          <w:numId w:val="7"/>
        </w:numPr>
        <w:spacing w:after="0" w:line="360" w:lineRule="auto"/>
        <w:rPr>
          <w:sz w:val="20"/>
          <w:szCs w:val="20"/>
        </w:rPr>
      </w:pPr>
      <w:r w:rsidRPr="00DA6B27">
        <w:rPr>
          <w:sz w:val="20"/>
          <w:szCs w:val="20"/>
        </w:rPr>
        <w:t xml:space="preserve">N </w:t>
      </w:r>
      <w:r w:rsidR="00FB187A">
        <w:rPr>
          <w:sz w:val="20"/>
          <w:szCs w:val="20"/>
        </w:rPr>
        <w:t xml:space="preserve">of </w:t>
      </w:r>
      <w:r w:rsidRPr="00DA6B27">
        <w:rPr>
          <w:sz w:val="20"/>
          <w:szCs w:val="20"/>
        </w:rPr>
        <w:t>blocks of full sibs</w:t>
      </w:r>
    </w:p>
    <w:p w14:paraId="106D214E" w14:textId="77777777" w:rsidR="00673FD5" w:rsidRPr="00DA6B27" w:rsidRDefault="00673FD5" w:rsidP="00F4315A">
      <w:pPr>
        <w:pStyle w:val="Paragraphedeliste"/>
        <w:numPr>
          <w:ilvl w:val="0"/>
          <w:numId w:val="7"/>
        </w:numPr>
        <w:spacing w:after="0" w:line="360" w:lineRule="auto"/>
        <w:rPr>
          <w:sz w:val="20"/>
          <w:szCs w:val="20"/>
        </w:rPr>
      </w:pPr>
      <w:r>
        <w:rPr>
          <w:sz w:val="20"/>
          <w:szCs w:val="20"/>
        </w:rPr>
        <w:t>Equals 0 if there are no single sire with NS=1, and 1 otherwise.</w:t>
      </w:r>
    </w:p>
    <w:p w14:paraId="45A36CCD" w14:textId="77777777" w:rsidR="00C40E8D" w:rsidRDefault="00C40E8D" w:rsidP="00546135">
      <w:pPr>
        <w:spacing w:line="360" w:lineRule="auto"/>
        <w:rPr>
          <w:sz w:val="20"/>
          <w:szCs w:val="20"/>
        </w:rPr>
      </w:pPr>
    </w:p>
    <w:p w14:paraId="2991C88B" w14:textId="77777777" w:rsidR="00182760" w:rsidRDefault="00182760">
      <w:pPr>
        <w:rPr>
          <w:sz w:val="20"/>
          <w:szCs w:val="20"/>
        </w:rPr>
      </w:pPr>
      <w:r>
        <w:rPr>
          <w:sz w:val="20"/>
          <w:szCs w:val="20"/>
        </w:rPr>
        <w:br w:type="page"/>
      </w:r>
    </w:p>
    <w:p w14:paraId="58C74EB1" w14:textId="77777777" w:rsidR="00182760" w:rsidRDefault="00182760" w:rsidP="00182760">
      <w:pPr>
        <w:spacing w:after="0" w:line="360" w:lineRule="auto"/>
        <w:rPr>
          <w:b/>
          <w:sz w:val="20"/>
          <w:szCs w:val="20"/>
        </w:rPr>
      </w:pPr>
      <w:r>
        <w:rPr>
          <w:b/>
          <w:sz w:val="20"/>
          <w:szCs w:val="20"/>
        </w:rPr>
        <w:lastRenderedPageBreak/>
        <w:t>pedigree.txt, pedigree_complete.txt and pedigree_ident.txt</w:t>
      </w:r>
    </w:p>
    <w:p w14:paraId="7122C01A" w14:textId="77777777" w:rsidR="00182760" w:rsidRDefault="00182760" w:rsidP="00182760">
      <w:pPr>
        <w:spacing w:after="0" w:line="360" w:lineRule="auto"/>
        <w:rPr>
          <w:b/>
          <w:sz w:val="20"/>
          <w:szCs w:val="20"/>
        </w:rPr>
      </w:pPr>
    </w:p>
    <w:p w14:paraId="5D30A38C" w14:textId="52057CA2" w:rsidR="00182760" w:rsidRDefault="00182760" w:rsidP="00182760">
      <w:pPr>
        <w:spacing w:after="0" w:line="360" w:lineRule="auto"/>
        <w:rPr>
          <w:sz w:val="20"/>
          <w:szCs w:val="20"/>
        </w:rPr>
      </w:pPr>
      <w:r>
        <w:rPr>
          <w:sz w:val="20"/>
          <w:szCs w:val="20"/>
        </w:rPr>
        <w:t xml:space="preserve">Table with in the first column pedigree.txt, </w:t>
      </w:r>
      <w:r w:rsidR="007F0362">
        <w:rPr>
          <w:sz w:val="20"/>
          <w:szCs w:val="20"/>
        </w:rPr>
        <w:t xml:space="preserve">in the second </w:t>
      </w:r>
      <w:r w:rsidR="00136850">
        <w:rPr>
          <w:sz w:val="20"/>
          <w:szCs w:val="20"/>
        </w:rPr>
        <w:t>pedigree_complete.txt</w:t>
      </w:r>
      <w:r w:rsidR="007F0362">
        <w:rPr>
          <w:sz w:val="20"/>
          <w:szCs w:val="20"/>
        </w:rPr>
        <w:t xml:space="preserve"> and in </w:t>
      </w:r>
      <w:r w:rsidR="002044FB">
        <w:rPr>
          <w:sz w:val="20"/>
          <w:szCs w:val="20"/>
        </w:rPr>
        <w:t xml:space="preserve">a </w:t>
      </w:r>
      <w:r w:rsidR="007F0362">
        <w:rPr>
          <w:sz w:val="20"/>
          <w:szCs w:val="20"/>
        </w:rPr>
        <w:t>third pedigree_ident.txt</w:t>
      </w:r>
      <w:r w:rsidR="002044FB">
        <w:rPr>
          <w:sz w:val="20"/>
          <w:szCs w:val="20"/>
        </w:rPr>
        <w:t xml:space="preserve">. </w:t>
      </w:r>
    </w:p>
    <w:p w14:paraId="398ACF85" w14:textId="3A0608EE" w:rsidR="007E16CE" w:rsidRDefault="007E16CE" w:rsidP="00182760">
      <w:pPr>
        <w:spacing w:after="0" w:line="360" w:lineRule="auto"/>
        <w:rPr>
          <w:sz w:val="20"/>
          <w:szCs w:val="20"/>
        </w:rPr>
      </w:pPr>
      <w:r>
        <w:rPr>
          <w:sz w:val="20"/>
          <w:szCs w:val="20"/>
        </w:rPr>
        <w:t>x</w:t>
      </w:r>
      <w:r>
        <w:rPr>
          <w:sz w:val="20"/>
          <w:szCs w:val="20"/>
        </w:rPr>
        <w:tab/>
      </w:r>
      <w:r>
        <w:rPr>
          <w:sz w:val="20"/>
          <w:szCs w:val="20"/>
        </w:rPr>
        <w:tab/>
        <w:t>item is present</w:t>
      </w:r>
    </w:p>
    <w:p w14:paraId="1E200FF6" w14:textId="1491699B" w:rsidR="007E16CE" w:rsidRDefault="007E16CE" w:rsidP="00182760">
      <w:pPr>
        <w:spacing w:after="0" w:line="360" w:lineRule="auto"/>
        <w:rPr>
          <w:sz w:val="20"/>
          <w:szCs w:val="20"/>
        </w:rPr>
      </w:pPr>
      <w:r>
        <w:rPr>
          <w:sz w:val="20"/>
          <w:szCs w:val="20"/>
        </w:rPr>
        <w:t>xx</w:t>
      </w:r>
      <w:r>
        <w:rPr>
          <w:sz w:val="20"/>
          <w:szCs w:val="20"/>
        </w:rPr>
        <w:tab/>
      </w:r>
      <w:r>
        <w:rPr>
          <w:sz w:val="20"/>
          <w:szCs w:val="20"/>
        </w:rPr>
        <w:tab/>
        <w:t>sequence number 2</w:t>
      </w:r>
    </w:p>
    <w:p w14:paraId="08FC8280" w14:textId="066C5118" w:rsidR="007E16CE" w:rsidRPr="00182760" w:rsidRDefault="007E16CE" w:rsidP="007E16CE">
      <w:pPr>
        <w:spacing w:after="0" w:line="360" w:lineRule="auto"/>
        <w:ind w:left="567" w:hanging="567"/>
        <w:rPr>
          <w:sz w:val="20"/>
          <w:szCs w:val="20"/>
        </w:rPr>
      </w:pPr>
      <w:r>
        <w:rPr>
          <w:sz w:val="20"/>
          <w:szCs w:val="20"/>
        </w:rPr>
        <w:t>xxx</w:t>
      </w:r>
      <w:r>
        <w:rPr>
          <w:sz w:val="20"/>
          <w:szCs w:val="20"/>
        </w:rPr>
        <w:tab/>
        <w:t xml:space="preserve">identifications, for queens in colonies the original idents in input-pedigree.txt, for other queens, colonies, and sires, fabricated idents. </w:t>
      </w:r>
      <w:r>
        <w:rPr>
          <w:sz w:val="20"/>
          <w:szCs w:val="20"/>
        </w:rPr>
        <w:tab/>
      </w:r>
    </w:p>
    <w:tbl>
      <w:tblPr>
        <w:tblW w:w="9530" w:type="dxa"/>
        <w:tblInd w:w="93" w:type="dxa"/>
        <w:tblLook w:val="04A0" w:firstRow="1" w:lastRow="0" w:firstColumn="1" w:lastColumn="0" w:noHBand="0" w:noVBand="1"/>
      </w:tblPr>
      <w:tblGrid>
        <w:gridCol w:w="700"/>
        <w:gridCol w:w="3426"/>
        <w:gridCol w:w="709"/>
        <w:gridCol w:w="837"/>
        <w:gridCol w:w="236"/>
        <w:gridCol w:w="1435"/>
        <w:gridCol w:w="2187"/>
      </w:tblGrid>
      <w:tr w:rsidR="00185484" w:rsidRPr="00546135" w14:paraId="67038C7B" w14:textId="77777777" w:rsidTr="00185484">
        <w:trPr>
          <w:trHeight w:val="300"/>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bottom"/>
          </w:tcPr>
          <w:p w14:paraId="2DFF26AD" w14:textId="0D88FCCF" w:rsidR="00185484" w:rsidRPr="00546135" w:rsidRDefault="00185484" w:rsidP="00546135">
            <w:pPr>
              <w:spacing w:after="0" w:line="360" w:lineRule="auto"/>
              <w:jc w:val="right"/>
              <w:rPr>
                <w:rFonts w:eastAsia="Times New Roman" w:cs="Times New Roman"/>
                <w:color w:val="000000"/>
                <w:sz w:val="20"/>
                <w:szCs w:val="20"/>
                <w:lang w:eastAsia="en-GB"/>
              </w:rPr>
            </w:pPr>
          </w:p>
        </w:tc>
        <w:tc>
          <w:tcPr>
            <w:tcW w:w="3426" w:type="dxa"/>
            <w:tcBorders>
              <w:top w:val="single" w:sz="8" w:space="0" w:color="auto"/>
              <w:left w:val="nil"/>
              <w:bottom w:val="single" w:sz="4" w:space="0" w:color="auto"/>
              <w:right w:val="single" w:sz="4" w:space="0" w:color="auto"/>
            </w:tcBorders>
            <w:shd w:val="clear" w:color="auto" w:fill="auto"/>
            <w:noWrap/>
            <w:vAlign w:val="bottom"/>
          </w:tcPr>
          <w:p w14:paraId="307B7525" w14:textId="77777777" w:rsidR="00185484" w:rsidRPr="00546135" w:rsidRDefault="00185484" w:rsidP="00546135">
            <w:pPr>
              <w:spacing w:after="0" w:line="360" w:lineRule="auto"/>
              <w:rPr>
                <w:rFonts w:eastAsia="Times New Roman" w:cs="Times New Roman"/>
                <w:color w:val="000000"/>
                <w:sz w:val="20"/>
                <w:szCs w:val="20"/>
                <w:lang w:eastAsia="en-GB"/>
              </w:rPr>
            </w:pPr>
          </w:p>
        </w:tc>
        <w:tc>
          <w:tcPr>
            <w:tcW w:w="709" w:type="dxa"/>
            <w:tcBorders>
              <w:top w:val="single" w:sz="8" w:space="0" w:color="auto"/>
              <w:left w:val="nil"/>
              <w:bottom w:val="single" w:sz="4" w:space="0" w:color="auto"/>
              <w:right w:val="single" w:sz="4" w:space="0" w:color="auto"/>
            </w:tcBorders>
            <w:shd w:val="clear" w:color="auto" w:fill="auto"/>
            <w:noWrap/>
            <w:vAlign w:val="bottom"/>
          </w:tcPr>
          <w:p w14:paraId="0B49CC0F"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837" w:type="dxa"/>
            <w:tcBorders>
              <w:top w:val="single" w:sz="4" w:space="0" w:color="auto"/>
              <w:left w:val="single" w:sz="4" w:space="0" w:color="auto"/>
              <w:bottom w:val="single" w:sz="4" w:space="0" w:color="auto"/>
              <w:right w:val="single" w:sz="4" w:space="0" w:color="auto"/>
            </w:tcBorders>
          </w:tcPr>
          <w:p w14:paraId="29261718"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36" w:type="dxa"/>
            <w:tcBorders>
              <w:top w:val="single" w:sz="4" w:space="0" w:color="auto"/>
              <w:left w:val="single" w:sz="4" w:space="0" w:color="auto"/>
              <w:bottom w:val="single" w:sz="4" w:space="0" w:color="auto"/>
              <w:right w:val="single" w:sz="4" w:space="0" w:color="auto"/>
            </w:tcBorders>
          </w:tcPr>
          <w:p w14:paraId="3550BDAD" w14:textId="77777777" w:rsidR="0018548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895409"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187" w:type="dxa"/>
            <w:tcBorders>
              <w:top w:val="single" w:sz="4" w:space="0" w:color="auto"/>
              <w:left w:val="single" w:sz="4" w:space="0" w:color="auto"/>
              <w:bottom w:val="single" w:sz="4" w:space="0" w:color="auto"/>
              <w:right w:val="single" w:sz="4" w:space="0" w:color="auto"/>
            </w:tcBorders>
          </w:tcPr>
          <w:p w14:paraId="3069D455" w14:textId="4B4757A4" w:rsidR="00185484"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3EDFC48E" w14:textId="77777777" w:rsidTr="00185484">
        <w:trPr>
          <w:trHeight w:val="300"/>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E312F17"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w:t>
            </w:r>
          </w:p>
        </w:tc>
        <w:tc>
          <w:tcPr>
            <w:tcW w:w="3426" w:type="dxa"/>
            <w:tcBorders>
              <w:top w:val="single" w:sz="8" w:space="0" w:color="auto"/>
              <w:left w:val="nil"/>
              <w:bottom w:val="single" w:sz="4" w:space="0" w:color="auto"/>
              <w:right w:val="single" w:sz="4" w:space="0" w:color="auto"/>
            </w:tcBorders>
            <w:shd w:val="clear" w:color="auto" w:fill="auto"/>
            <w:noWrap/>
            <w:vAlign w:val="bottom"/>
            <w:hideMark/>
          </w:tcPr>
          <w:p w14:paraId="0FE8481F" w14:textId="77777777" w:rsidR="00185484" w:rsidRPr="00546135" w:rsidRDefault="00185484" w:rsidP="00546135">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identification</w:t>
            </w:r>
          </w:p>
        </w:tc>
        <w:tc>
          <w:tcPr>
            <w:tcW w:w="709" w:type="dxa"/>
            <w:tcBorders>
              <w:top w:val="single" w:sz="8" w:space="0" w:color="auto"/>
              <w:left w:val="nil"/>
              <w:bottom w:val="single" w:sz="4" w:space="0" w:color="auto"/>
              <w:right w:val="single" w:sz="4" w:space="0" w:color="auto"/>
            </w:tcBorders>
            <w:shd w:val="clear" w:color="auto" w:fill="auto"/>
            <w:noWrap/>
            <w:vAlign w:val="bottom"/>
            <w:hideMark/>
          </w:tcPr>
          <w:p w14:paraId="5D237AAB"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3525CECF" w14:textId="77777777" w:rsidR="00185484"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xxx</w:t>
            </w:r>
          </w:p>
        </w:tc>
        <w:tc>
          <w:tcPr>
            <w:tcW w:w="236" w:type="dxa"/>
            <w:tcBorders>
              <w:top w:val="single" w:sz="4" w:space="0" w:color="auto"/>
              <w:left w:val="single" w:sz="4" w:space="0" w:color="auto"/>
              <w:bottom w:val="single" w:sz="4" w:space="0" w:color="auto"/>
              <w:right w:val="single" w:sz="4" w:space="0" w:color="auto"/>
            </w:tcBorders>
          </w:tcPr>
          <w:p w14:paraId="067BA921" w14:textId="77777777" w:rsidR="0018548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406DE"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xxx</w:t>
            </w:r>
          </w:p>
        </w:tc>
        <w:tc>
          <w:tcPr>
            <w:tcW w:w="2187" w:type="dxa"/>
            <w:tcBorders>
              <w:top w:val="single" w:sz="4" w:space="0" w:color="auto"/>
              <w:left w:val="single" w:sz="4" w:space="0" w:color="auto"/>
              <w:bottom w:val="single" w:sz="4" w:space="0" w:color="auto"/>
              <w:right w:val="single" w:sz="4" w:space="0" w:color="auto"/>
            </w:tcBorders>
          </w:tcPr>
          <w:p w14:paraId="08584F1D" w14:textId="77777777" w:rsidR="00185484"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colony, dam or sire</w:t>
            </w:r>
          </w:p>
        </w:tc>
      </w:tr>
      <w:tr w:rsidR="00185484" w:rsidRPr="00546135" w14:paraId="11D1DA5A"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29845E31"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2</w:t>
            </w:r>
          </w:p>
        </w:tc>
        <w:tc>
          <w:tcPr>
            <w:tcW w:w="3426" w:type="dxa"/>
            <w:tcBorders>
              <w:top w:val="nil"/>
              <w:left w:val="nil"/>
              <w:bottom w:val="single" w:sz="4" w:space="0" w:color="auto"/>
              <w:right w:val="single" w:sz="4" w:space="0" w:color="auto"/>
            </w:tcBorders>
            <w:shd w:val="clear" w:color="auto" w:fill="auto"/>
            <w:noWrap/>
            <w:vAlign w:val="bottom"/>
            <w:hideMark/>
          </w:tcPr>
          <w:p w14:paraId="561E5923" w14:textId="77777777" w:rsidR="00185484" w:rsidRPr="00546135" w:rsidRDefault="00185484" w:rsidP="00546135">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Sex</w:t>
            </w:r>
            <w:r>
              <w:rPr>
                <w:rFonts w:eastAsia="Times New Roman" w:cs="Times New Roman"/>
                <w:color w:val="000000"/>
                <w:sz w:val="20"/>
                <w:szCs w:val="20"/>
                <w:lang w:eastAsia="en-GB"/>
              </w:rPr>
              <w:t xml:space="preserve"> (1=dam, 2=sire, 3=colony</w:t>
            </w:r>
          </w:p>
        </w:tc>
        <w:tc>
          <w:tcPr>
            <w:tcW w:w="709" w:type="dxa"/>
            <w:tcBorders>
              <w:top w:val="nil"/>
              <w:left w:val="nil"/>
              <w:bottom w:val="single" w:sz="4" w:space="0" w:color="auto"/>
              <w:right w:val="single" w:sz="4" w:space="0" w:color="auto"/>
            </w:tcBorders>
            <w:shd w:val="clear" w:color="auto" w:fill="auto"/>
            <w:noWrap/>
            <w:vAlign w:val="bottom"/>
            <w:hideMark/>
          </w:tcPr>
          <w:p w14:paraId="654E7DA9"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0F37B675"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675F55DB"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DAAF8"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3D44C1F6" w14:textId="77777777" w:rsidR="00185484" w:rsidRPr="00546135"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r>
      <w:tr w:rsidR="00185484" w:rsidRPr="00546135" w14:paraId="3A7E3BEB"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3AB27C52"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3</w:t>
            </w:r>
          </w:p>
        </w:tc>
        <w:tc>
          <w:tcPr>
            <w:tcW w:w="3426" w:type="dxa"/>
            <w:tcBorders>
              <w:top w:val="nil"/>
              <w:left w:val="nil"/>
              <w:bottom w:val="single" w:sz="4" w:space="0" w:color="auto"/>
              <w:right w:val="single" w:sz="4" w:space="0" w:color="auto"/>
            </w:tcBorders>
            <w:shd w:val="clear" w:color="auto" w:fill="auto"/>
            <w:noWrap/>
            <w:vAlign w:val="bottom"/>
            <w:hideMark/>
          </w:tcPr>
          <w:p w14:paraId="6C583685" w14:textId="77777777" w:rsidR="00185484" w:rsidRPr="00546135" w:rsidRDefault="00185484" w:rsidP="00361892">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 xml:space="preserve">mate (for </w:t>
            </w:r>
            <w:r>
              <w:rPr>
                <w:rFonts w:eastAsia="Times New Roman" w:cs="Times New Roman"/>
                <w:color w:val="000000"/>
                <w:sz w:val="20"/>
                <w:szCs w:val="20"/>
                <w:lang w:eastAsia="en-GB"/>
              </w:rPr>
              <w:t>dams</w:t>
            </w:r>
            <w:r w:rsidRPr="00546135">
              <w:rPr>
                <w:rFonts w:eastAsia="Times New Roman" w:cs="Times New Roman"/>
                <w:color w:val="000000"/>
                <w:sz w:val="20"/>
                <w:szCs w:val="20"/>
                <w:lang w:eastAsia="en-GB"/>
              </w:rPr>
              <w:t xml:space="preserve"> only)</w:t>
            </w:r>
          </w:p>
        </w:tc>
        <w:tc>
          <w:tcPr>
            <w:tcW w:w="709" w:type="dxa"/>
            <w:tcBorders>
              <w:top w:val="nil"/>
              <w:left w:val="nil"/>
              <w:bottom w:val="single" w:sz="4" w:space="0" w:color="auto"/>
              <w:right w:val="single" w:sz="4" w:space="0" w:color="auto"/>
            </w:tcBorders>
            <w:shd w:val="clear" w:color="auto" w:fill="auto"/>
            <w:noWrap/>
            <w:vAlign w:val="bottom"/>
            <w:hideMark/>
          </w:tcPr>
          <w:p w14:paraId="0F307944"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51A8DD60"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56418424"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731DF"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xxx</w:t>
            </w:r>
          </w:p>
        </w:tc>
        <w:tc>
          <w:tcPr>
            <w:tcW w:w="2187" w:type="dxa"/>
            <w:tcBorders>
              <w:top w:val="single" w:sz="4" w:space="0" w:color="auto"/>
              <w:left w:val="single" w:sz="4" w:space="0" w:color="auto"/>
              <w:bottom w:val="single" w:sz="4" w:space="0" w:color="auto"/>
              <w:right w:val="single" w:sz="4" w:space="0" w:color="auto"/>
            </w:tcBorders>
          </w:tcPr>
          <w:p w14:paraId="39C0F4DB" w14:textId="77777777" w:rsidR="00185484" w:rsidRPr="00546135"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mate</w:t>
            </w:r>
          </w:p>
        </w:tc>
      </w:tr>
      <w:tr w:rsidR="00185484" w:rsidRPr="00546135" w14:paraId="00956024"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17CD6F5B"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4</w:t>
            </w:r>
          </w:p>
        </w:tc>
        <w:tc>
          <w:tcPr>
            <w:tcW w:w="3426" w:type="dxa"/>
            <w:tcBorders>
              <w:top w:val="nil"/>
              <w:left w:val="nil"/>
              <w:bottom w:val="single" w:sz="4" w:space="0" w:color="auto"/>
              <w:right w:val="single" w:sz="4" w:space="0" w:color="auto"/>
            </w:tcBorders>
            <w:shd w:val="clear" w:color="auto" w:fill="auto"/>
            <w:noWrap/>
            <w:vAlign w:val="bottom"/>
            <w:hideMark/>
          </w:tcPr>
          <w:p w14:paraId="3F35A663" w14:textId="77777777" w:rsidR="00185484" w:rsidRPr="00546135" w:rsidRDefault="00185484" w:rsidP="00546135">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type of mating (for sires only)</w:t>
            </w:r>
          </w:p>
        </w:tc>
        <w:tc>
          <w:tcPr>
            <w:tcW w:w="709" w:type="dxa"/>
            <w:tcBorders>
              <w:top w:val="nil"/>
              <w:left w:val="nil"/>
              <w:bottom w:val="single" w:sz="4" w:space="0" w:color="auto"/>
              <w:right w:val="single" w:sz="4" w:space="0" w:color="auto"/>
            </w:tcBorders>
            <w:shd w:val="clear" w:color="auto" w:fill="auto"/>
            <w:noWrap/>
            <w:vAlign w:val="bottom"/>
            <w:hideMark/>
          </w:tcPr>
          <w:p w14:paraId="083D03E0"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27CA6F09"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1C126AC3"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6810D" w14:textId="77777777" w:rsidR="00185484" w:rsidRPr="00546135" w:rsidRDefault="007F4753"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r w:rsidR="00185484">
              <w:rPr>
                <w:rFonts w:eastAsia="Times New Roman" w:cs="Times New Roman"/>
                <w:color w:val="000000"/>
                <w:sz w:val="20"/>
                <w:szCs w:val="20"/>
                <w:lang w:eastAsia="en-GB"/>
              </w:rPr>
              <w:t>xx</w:t>
            </w:r>
          </w:p>
        </w:tc>
        <w:tc>
          <w:tcPr>
            <w:tcW w:w="2187" w:type="dxa"/>
            <w:tcBorders>
              <w:top w:val="single" w:sz="4" w:space="0" w:color="auto"/>
              <w:left w:val="single" w:sz="4" w:space="0" w:color="auto"/>
              <w:bottom w:val="single" w:sz="4" w:space="0" w:color="auto"/>
              <w:right w:val="single" w:sz="4" w:space="0" w:color="auto"/>
            </w:tcBorders>
          </w:tcPr>
          <w:p w14:paraId="6DE18AC4" w14:textId="77777777" w:rsidR="00185484" w:rsidRPr="00546135"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mate’s dam</w:t>
            </w:r>
          </w:p>
        </w:tc>
      </w:tr>
      <w:tr w:rsidR="00185484" w:rsidRPr="00546135" w14:paraId="247F1C7B"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7D95FDF2"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5</w:t>
            </w:r>
          </w:p>
        </w:tc>
        <w:tc>
          <w:tcPr>
            <w:tcW w:w="3426" w:type="dxa"/>
            <w:tcBorders>
              <w:top w:val="nil"/>
              <w:left w:val="nil"/>
              <w:bottom w:val="single" w:sz="4" w:space="0" w:color="auto"/>
              <w:right w:val="single" w:sz="4" w:space="0" w:color="auto"/>
            </w:tcBorders>
            <w:shd w:val="clear" w:color="auto" w:fill="auto"/>
            <w:noWrap/>
            <w:vAlign w:val="bottom"/>
            <w:hideMark/>
          </w:tcPr>
          <w:p w14:paraId="7E3C27F2" w14:textId="77777777" w:rsidR="00185484" w:rsidRPr="00546135" w:rsidRDefault="00185484" w:rsidP="00546135">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year of birth modified</w:t>
            </w:r>
          </w:p>
        </w:tc>
        <w:tc>
          <w:tcPr>
            <w:tcW w:w="709" w:type="dxa"/>
            <w:tcBorders>
              <w:top w:val="nil"/>
              <w:left w:val="nil"/>
              <w:bottom w:val="single" w:sz="4" w:space="0" w:color="auto"/>
              <w:right w:val="single" w:sz="4" w:space="0" w:color="auto"/>
            </w:tcBorders>
            <w:shd w:val="clear" w:color="auto" w:fill="auto"/>
            <w:noWrap/>
            <w:vAlign w:val="bottom"/>
            <w:hideMark/>
          </w:tcPr>
          <w:p w14:paraId="64D55E08"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68854121"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5B20823A"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0D2DA"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31159843" w14:textId="77777777" w:rsidR="00185484" w:rsidRPr="00546135"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r>
      <w:tr w:rsidR="00185484" w:rsidRPr="00546135" w14:paraId="6136C46A"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3B7461DE" w14:textId="77777777" w:rsidR="00185484" w:rsidRPr="00330DB4" w:rsidRDefault="00185484" w:rsidP="00546135">
            <w:pPr>
              <w:spacing w:after="0" w:line="360" w:lineRule="auto"/>
              <w:jc w:val="right"/>
              <w:rPr>
                <w:rFonts w:eastAsia="Times New Roman" w:cs="Times New Roman"/>
                <w:color w:val="000000"/>
                <w:sz w:val="20"/>
                <w:szCs w:val="20"/>
                <w:lang w:eastAsia="en-GB"/>
              </w:rPr>
            </w:pPr>
            <w:r w:rsidRPr="00330DB4">
              <w:rPr>
                <w:rFonts w:eastAsia="Times New Roman" w:cs="Times New Roman"/>
                <w:color w:val="000000"/>
                <w:sz w:val="20"/>
                <w:szCs w:val="20"/>
                <w:lang w:eastAsia="en-GB"/>
              </w:rPr>
              <w:t>6</w:t>
            </w:r>
          </w:p>
        </w:tc>
        <w:tc>
          <w:tcPr>
            <w:tcW w:w="3426" w:type="dxa"/>
            <w:tcBorders>
              <w:top w:val="nil"/>
              <w:left w:val="nil"/>
              <w:bottom w:val="single" w:sz="4" w:space="0" w:color="auto"/>
              <w:right w:val="single" w:sz="4" w:space="0" w:color="auto"/>
            </w:tcBorders>
            <w:shd w:val="clear" w:color="auto" w:fill="auto"/>
            <w:noWrap/>
            <w:vAlign w:val="bottom"/>
            <w:hideMark/>
          </w:tcPr>
          <w:p w14:paraId="7ADB4A8D" w14:textId="77777777" w:rsidR="00185484" w:rsidRPr="00330DB4" w:rsidRDefault="00185484" w:rsidP="00546135">
            <w:pPr>
              <w:spacing w:after="0" w:line="360" w:lineRule="auto"/>
              <w:rPr>
                <w:rFonts w:eastAsia="Times New Roman" w:cs="Times New Roman"/>
                <w:color w:val="000000"/>
                <w:sz w:val="20"/>
                <w:szCs w:val="20"/>
                <w:lang w:eastAsia="en-GB"/>
              </w:rPr>
            </w:pPr>
            <w:r>
              <w:rPr>
                <w:rFonts w:eastAsia="Times New Roman" w:cs="Times New Roman"/>
                <w:color w:val="000000"/>
                <w:sz w:val="20"/>
                <w:szCs w:val="20"/>
                <w:lang w:eastAsia="en-GB"/>
              </w:rPr>
              <w:t xml:space="preserve">sequence number of </w:t>
            </w:r>
            <w:proofErr w:type="gramStart"/>
            <w:r>
              <w:rPr>
                <w:rFonts w:eastAsia="Times New Roman" w:cs="Times New Roman"/>
                <w:color w:val="000000"/>
                <w:sz w:val="20"/>
                <w:szCs w:val="20"/>
                <w:lang w:eastAsia="en-GB"/>
              </w:rPr>
              <w:t>dam</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14:paraId="49C7F94F" w14:textId="77777777" w:rsidR="00185484" w:rsidRPr="00330DB4" w:rsidRDefault="00185484" w:rsidP="00546135">
            <w:pPr>
              <w:spacing w:after="0" w:line="360" w:lineRule="auto"/>
              <w:jc w:val="center"/>
              <w:rPr>
                <w:rFonts w:eastAsia="Times New Roman" w:cs="Times New Roman"/>
                <w:color w:val="000000"/>
                <w:sz w:val="20"/>
                <w:szCs w:val="20"/>
                <w:lang w:eastAsia="en-GB"/>
              </w:rPr>
            </w:pPr>
            <w:r w:rsidRPr="00330DB4">
              <w:rPr>
                <w:rFonts w:eastAsia="Times New Roman" w:cs="Times New Roman"/>
                <w:color w:val="000000"/>
                <w:sz w:val="20"/>
                <w:szCs w:val="20"/>
                <w:lang w:eastAsia="en-GB"/>
              </w:rPr>
              <w:t>xx</w:t>
            </w:r>
          </w:p>
        </w:tc>
        <w:tc>
          <w:tcPr>
            <w:tcW w:w="837" w:type="dxa"/>
            <w:tcBorders>
              <w:top w:val="single" w:sz="4" w:space="0" w:color="auto"/>
              <w:left w:val="single" w:sz="4" w:space="0" w:color="auto"/>
              <w:bottom w:val="single" w:sz="4" w:space="0" w:color="auto"/>
              <w:right w:val="single" w:sz="4" w:space="0" w:color="auto"/>
            </w:tcBorders>
          </w:tcPr>
          <w:p w14:paraId="17B42FBB" w14:textId="77777777" w:rsidR="00185484" w:rsidRPr="00330DB4"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xx</w:t>
            </w:r>
          </w:p>
        </w:tc>
        <w:tc>
          <w:tcPr>
            <w:tcW w:w="236" w:type="dxa"/>
            <w:tcBorders>
              <w:top w:val="single" w:sz="4" w:space="0" w:color="auto"/>
              <w:left w:val="single" w:sz="4" w:space="0" w:color="auto"/>
              <w:bottom w:val="single" w:sz="4" w:space="0" w:color="auto"/>
              <w:right w:val="single" w:sz="4" w:space="0" w:color="auto"/>
            </w:tcBorders>
          </w:tcPr>
          <w:p w14:paraId="7697DF37" w14:textId="77777777"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5B295B" w14:textId="77777777" w:rsidR="00185484" w:rsidRPr="00330DB4" w:rsidRDefault="00185484" w:rsidP="00546135">
            <w:pPr>
              <w:spacing w:after="0" w:line="360" w:lineRule="auto"/>
              <w:jc w:val="center"/>
              <w:rPr>
                <w:rFonts w:eastAsia="Times New Roman" w:cs="Times New Roman"/>
                <w:color w:val="000000"/>
                <w:sz w:val="20"/>
                <w:szCs w:val="20"/>
                <w:lang w:eastAsia="en-GB"/>
              </w:rPr>
            </w:pPr>
            <w:r w:rsidRPr="00330DB4">
              <w:rPr>
                <w:rFonts w:eastAsia="Times New Roman" w:cs="Times New Roman"/>
                <w:color w:val="000000"/>
                <w:sz w:val="20"/>
                <w:szCs w:val="20"/>
                <w:lang w:eastAsia="en-GB"/>
              </w:rPr>
              <w:t>xx</w:t>
            </w:r>
            <w:r>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334E62F3" w14:textId="77777777" w:rsidR="00185484" w:rsidRPr="00330DB4"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dam</w:t>
            </w:r>
          </w:p>
        </w:tc>
      </w:tr>
      <w:tr w:rsidR="00185484" w:rsidRPr="00546135" w14:paraId="12EBE0A4"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0D1A02EF" w14:textId="77777777" w:rsidR="00185484" w:rsidRPr="00330DB4" w:rsidRDefault="00185484" w:rsidP="00546135">
            <w:pPr>
              <w:spacing w:after="0" w:line="360" w:lineRule="auto"/>
              <w:jc w:val="right"/>
              <w:rPr>
                <w:rFonts w:eastAsia="Times New Roman" w:cs="Times New Roman"/>
                <w:color w:val="000000"/>
                <w:sz w:val="20"/>
                <w:szCs w:val="20"/>
                <w:lang w:eastAsia="en-GB"/>
              </w:rPr>
            </w:pPr>
            <w:r w:rsidRPr="00330DB4">
              <w:rPr>
                <w:rFonts w:eastAsia="Times New Roman" w:cs="Times New Roman"/>
                <w:color w:val="000000"/>
                <w:sz w:val="20"/>
                <w:szCs w:val="20"/>
                <w:lang w:eastAsia="en-GB"/>
              </w:rPr>
              <w:t>7</w:t>
            </w:r>
          </w:p>
        </w:tc>
        <w:tc>
          <w:tcPr>
            <w:tcW w:w="3426" w:type="dxa"/>
            <w:tcBorders>
              <w:top w:val="nil"/>
              <w:left w:val="nil"/>
              <w:bottom w:val="single" w:sz="4" w:space="0" w:color="auto"/>
              <w:right w:val="single" w:sz="4" w:space="0" w:color="auto"/>
            </w:tcBorders>
            <w:shd w:val="clear" w:color="auto" w:fill="auto"/>
            <w:noWrap/>
            <w:vAlign w:val="bottom"/>
            <w:hideMark/>
          </w:tcPr>
          <w:p w14:paraId="39EF37EF" w14:textId="77777777" w:rsidR="00185484" w:rsidRPr="00330DB4" w:rsidRDefault="00185484" w:rsidP="00546135">
            <w:pPr>
              <w:spacing w:after="0" w:line="360" w:lineRule="auto"/>
              <w:rPr>
                <w:rFonts w:eastAsia="Times New Roman" w:cs="Times New Roman"/>
                <w:color w:val="000000"/>
                <w:sz w:val="20"/>
                <w:szCs w:val="20"/>
                <w:lang w:eastAsia="en-GB"/>
              </w:rPr>
            </w:pPr>
            <w:r>
              <w:rPr>
                <w:rFonts w:eastAsia="Times New Roman" w:cs="Times New Roman"/>
                <w:color w:val="000000"/>
                <w:sz w:val="20"/>
                <w:szCs w:val="20"/>
                <w:lang w:eastAsia="en-GB"/>
              </w:rPr>
              <w:t xml:space="preserve">sequence number of </w:t>
            </w:r>
            <w:proofErr w:type="gramStart"/>
            <w:r>
              <w:rPr>
                <w:rFonts w:eastAsia="Times New Roman" w:cs="Times New Roman"/>
                <w:color w:val="000000"/>
                <w:sz w:val="20"/>
                <w:szCs w:val="20"/>
                <w:lang w:eastAsia="en-GB"/>
              </w:rPr>
              <w:t>sire</w:t>
            </w:r>
            <w:proofErr w:type="gramEnd"/>
          </w:p>
        </w:tc>
        <w:tc>
          <w:tcPr>
            <w:tcW w:w="709" w:type="dxa"/>
            <w:tcBorders>
              <w:top w:val="nil"/>
              <w:left w:val="nil"/>
              <w:bottom w:val="single" w:sz="4" w:space="0" w:color="auto"/>
              <w:right w:val="single" w:sz="4" w:space="0" w:color="auto"/>
            </w:tcBorders>
            <w:shd w:val="clear" w:color="auto" w:fill="auto"/>
            <w:noWrap/>
            <w:vAlign w:val="bottom"/>
            <w:hideMark/>
          </w:tcPr>
          <w:p w14:paraId="29418CA4" w14:textId="77777777" w:rsidR="00185484" w:rsidRPr="00330DB4" w:rsidRDefault="00185484" w:rsidP="00546135">
            <w:pPr>
              <w:spacing w:after="0" w:line="360" w:lineRule="auto"/>
              <w:jc w:val="center"/>
              <w:rPr>
                <w:rFonts w:eastAsia="Times New Roman" w:cs="Times New Roman"/>
                <w:color w:val="000000"/>
                <w:sz w:val="20"/>
                <w:szCs w:val="20"/>
                <w:lang w:eastAsia="en-GB"/>
              </w:rPr>
            </w:pPr>
            <w:r w:rsidRPr="00330DB4">
              <w:rPr>
                <w:rFonts w:eastAsia="Times New Roman" w:cs="Times New Roman"/>
                <w:color w:val="000000"/>
                <w:sz w:val="20"/>
                <w:szCs w:val="20"/>
                <w:lang w:eastAsia="en-GB"/>
              </w:rPr>
              <w:t>xx</w:t>
            </w:r>
          </w:p>
        </w:tc>
        <w:tc>
          <w:tcPr>
            <w:tcW w:w="837" w:type="dxa"/>
            <w:tcBorders>
              <w:top w:val="single" w:sz="4" w:space="0" w:color="auto"/>
              <w:left w:val="single" w:sz="4" w:space="0" w:color="auto"/>
              <w:bottom w:val="single" w:sz="4" w:space="0" w:color="auto"/>
              <w:right w:val="single" w:sz="4" w:space="0" w:color="auto"/>
            </w:tcBorders>
          </w:tcPr>
          <w:p w14:paraId="52BD27A0" w14:textId="77777777" w:rsidR="00185484" w:rsidRPr="00330DB4"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xx</w:t>
            </w:r>
          </w:p>
        </w:tc>
        <w:tc>
          <w:tcPr>
            <w:tcW w:w="236" w:type="dxa"/>
            <w:tcBorders>
              <w:top w:val="single" w:sz="4" w:space="0" w:color="auto"/>
              <w:left w:val="single" w:sz="4" w:space="0" w:color="auto"/>
              <w:bottom w:val="single" w:sz="4" w:space="0" w:color="auto"/>
              <w:right w:val="single" w:sz="4" w:space="0" w:color="auto"/>
            </w:tcBorders>
          </w:tcPr>
          <w:p w14:paraId="3DA5F9DF" w14:textId="77777777"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FA433" w14:textId="77777777" w:rsidR="00185484" w:rsidRPr="00330DB4" w:rsidRDefault="00185484" w:rsidP="00546135">
            <w:pPr>
              <w:spacing w:after="0" w:line="360" w:lineRule="auto"/>
              <w:jc w:val="center"/>
              <w:rPr>
                <w:rFonts w:eastAsia="Times New Roman" w:cs="Times New Roman"/>
                <w:color w:val="000000"/>
                <w:sz w:val="20"/>
                <w:szCs w:val="20"/>
                <w:lang w:eastAsia="en-GB"/>
              </w:rPr>
            </w:pPr>
            <w:r w:rsidRPr="00330DB4">
              <w:rPr>
                <w:rFonts w:eastAsia="Times New Roman" w:cs="Times New Roman"/>
                <w:color w:val="000000"/>
                <w:sz w:val="20"/>
                <w:szCs w:val="20"/>
                <w:lang w:eastAsia="en-GB"/>
              </w:rPr>
              <w:t>xx</w:t>
            </w:r>
            <w:r>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0CFAF73F" w14:textId="77777777" w:rsidR="00185484" w:rsidRPr="00330DB4"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sire</w:t>
            </w:r>
          </w:p>
        </w:tc>
      </w:tr>
      <w:tr w:rsidR="00185484" w:rsidRPr="00546135" w14:paraId="72257E49"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7E15A241" w14:textId="77777777" w:rsidR="00185484" w:rsidRPr="00330DB4" w:rsidRDefault="00185484" w:rsidP="00546135">
            <w:pPr>
              <w:spacing w:after="0" w:line="360" w:lineRule="auto"/>
              <w:jc w:val="right"/>
              <w:rPr>
                <w:rFonts w:eastAsia="Times New Roman" w:cs="Times New Roman"/>
                <w:color w:val="000000"/>
                <w:sz w:val="20"/>
                <w:szCs w:val="20"/>
                <w:lang w:eastAsia="en-GB"/>
              </w:rPr>
            </w:pPr>
            <w:r w:rsidRPr="00330DB4">
              <w:rPr>
                <w:rFonts w:eastAsia="Times New Roman" w:cs="Times New Roman"/>
                <w:color w:val="000000"/>
                <w:sz w:val="20"/>
                <w:szCs w:val="20"/>
                <w:lang w:eastAsia="en-GB"/>
              </w:rPr>
              <w:t>8</w:t>
            </w:r>
          </w:p>
        </w:tc>
        <w:tc>
          <w:tcPr>
            <w:tcW w:w="3426" w:type="dxa"/>
            <w:tcBorders>
              <w:top w:val="nil"/>
              <w:left w:val="nil"/>
              <w:bottom w:val="single" w:sz="4" w:space="0" w:color="auto"/>
              <w:right w:val="single" w:sz="4" w:space="0" w:color="auto"/>
            </w:tcBorders>
            <w:shd w:val="clear" w:color="auto" w:fill="auto"/>
            <w:noWrap/>
            <w:vAlign w:val="bottom"/>
            <w:hideMark/>
          </w:tcPr>
          <w:p w14:paraId="1EFE9E09" w14:textId="77777777" w:rsidR="00185484" w:rsidRPr="00330DB4" w:rsidRDefault="00A4625D" w:rsidP="00361892">
            <w:pPr>
              <w:spacing w:after="0" w:line="360" w:lineRule="auto"/>
              <w:rPr>
                <w:rFonts w:eastAsia="Times New Roman" w:cs="Times New Roman"/>
                <w:color w:val="000000"/>
                <w:sz w:val="20"/>
                <w:szCs w:val="20"/>
                <w:lang w:eastAsia="en-GB"/>
              </w:rPr>
            </w:pPr>
            <m:oMath>
              <m:sSub>
                <m:sSubPr>
                  <m:ctrlPr>
                    <w:rPr>
                      <w:rFonts w:ascii="Cambria Math" w:eastAsia="Times New Roman" w:hAnsi="Cambria Math" w:cs="Times New Roman"/>
                      <w:i/>
                      <w:color w:val="000000"/>
                      <w:sz w:val="20"/>
                      <w:szCs w:val="20"/>
                      <w:lang w:eastAsia="en-GB"/>
                    </w:rPr>
                  </m:ctrlPr>
                </m:sSubPr>
                <m:e>
                  <m:r>
                    <w:rPr>
                      <w:rFonts w:ascii="Cambria Math" w:eastAsia="Times New Roman" w:hAnsi="Cambria Math" w:cs="Times New Roman"/>
                      <w:color w:val="000000"/>
                      <w:sz w:val="20"/>
                      <w:szCs w:val="20"/>
                      <w:lang w:eastAsia="en-GB"/>
                    </w:rPr>
                    <m:t>a</m:t>
                  </m:r>
                </m:e>
                <m:sub>
                  <m:r>
                    <w:rPr>
                      <w:rFonts w:ascii="Cambria Math" w:eastAsia="Times New Roman" w:hAnsi="Cambria Math" w:cs="Times New Roman"/>
                      <w:color w:val="000000"/>
                      <w:sz w:val="20"/>
                      <w:szCs w:val="20"/>
                      <w:lang w:eastAsia="en-GB"/>
                    </w:rPr>
                    <m:t>SS</m:t>
                  </m:r>
                </m:sub>
              </m:sSub>
            </m:oMath>
            <w:r w:rsidR="00185484" w:rsidRPr="00330DB4">
              <w:rPr>
                <w:rFonts w:eastAsia="Times New Roman" w:cs="Times New Roman"/>
                <w:color w:val="000000"/>
                <w:sz w:val="20"/>
                <w:szCs w:val="20"/>
                <w:lang w:eastAsia="en-GB"/>
              </w:rPr>
              <w:t xml:space="preserve"> (for sires only)</w:t>
            </w:r>
          </w:p>
        </w:tc>
        <w:tc>
          <w:tcPr>
            <w:tcW w:w="709" w:type="dxa"/>
            <w:tcBorders>
              <w:top w:val="nil"/>
              <w:left w:val="nil"/>
              <w:bottom w:val="single" w:sz="4" w:space="0" w:color="auto"/>
              <w:right w:val="single" w:sz="4" w:space="0" w:color="auto"/>
            </w:tcBorders>
            <w:shd w:val="clear" w:color="auto" w:fill="auto"/>
            <w:noWrap/>
            <w:vAlign w:val="bottom"/>
            <w:hideMark/>
          </w:tcPr>
          <w:p w14:paraId="29019404" w14:textId="77777777"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837" w:type="dxa"/>
            <w:tcBorders>
              <w:top w:val="single" w:sz="4" w:space="0" w:color="auto"/>
              <w:left w:val="single" w:sz="4" w:space="0" w:color="auto"/>
              <w:bottom w:val="single" w:sz="4" w:space="0" w:color="auto"/>
              <w:right w:val="single" w:sz="4" w:space="0" w:color="auto"/>
            </w:tcBorders>
          </w:tcPr>
          <w:p w14:paraId="3C9821A3" w14:textId="481C2A1F" w:rsidR="00185484" w:rsidRPr="00330DB4" w:rsidRDefault="00DD4417"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334F4F4B" w14:textId="77777777"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A1CB5D" w14:textId="3F7BAD8F" w:rsidR="00185484" w:rsidRPr="00330DB4" w:rsidRDefault="00DD4417"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xxx</w:t>
            </w:r>
          </w:p>
        </w:tc>
        <w:tc>
          <w:tcPr>
            <w:tcW w:w="2187" w:type="dxa"/>
            <w:tcBorders>
              <w:top w:val="single" w:sz="4" w:space="0" w:color="auto"/>
              <w:left w:val="single" w:sz="4" w:space="0" w:color="auto"/>
              <w:bottom w:val="single" w:sz="4" w:space="0" w:color="auto"/>
              <w:right w:val="single" w:sz="4" w:space="0" w:color="auto"/>
            </w:tcBorders>
          </w:tcPr>
          <w:p w14:paraId="4E035D77" w14:textId="77777777" w:rsidR="00185484" w:rsidRPr="00330DB4" w:rsidRDefault="00185484" w:rsidP="00185484">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sire’s dam</w:t>
            </w:r>
          </w:p>
        </w:tc>
      </w:tr>
      <w:tr w:rsidR="00185484" w:rsidRPr="00546135" w14:paraId="225FB91F" w14:textId="77777777" w:rsidTr="007E16CE">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236AB17B" w14:textId="77777777" w:rsidR="00185484" w:rsidRPr="00330DB4" w:rsidRDefault="00185484" w:rsidP="00546135">
            <w:pPr>
              <w:spacing w:after="0" w:line="360" w:lineRule="auto"/>
              <w:jc w:val="right"/>
              <w:rPr>
                <w:rFonts w:eastAsia="Times New Roman" w:cs="Times New Roman"/>
                <w:color w:val="000000"/>
                <w:sz w:val="20"/>
                <w:szCs w:val="20"/>
                <w:lang w:eastAsia="en-GB"/>
              </w:rPr>
            </w:pPr>
            <w:r w:rsidRPr="00330DB4">
              <w:rPr>
                <w:rFonts w:eastAsia="Times New Roman" w:cs="Times New Roman"/>
                <w:color w:val="000000"/>
                <w:sz w:val="20"/>
                <w:szCs w:val="20"/>
                <w:lang w:eastAsia="en-GB"/>
              </w:rPr>
              <w:t>9</w:t>
            </w:r>
          </w:p>
        </w:tc>
        <w:tc>
          <w:tcPr>
            <w:tcW w:w="3426" w:type="dxa"/>
            <w:tcBorders>
              <w:top w:val="nil"/>
              <w:left w:val="nil"/>
              <w:bottom w:val="single" w:sz="4" w:space="0" w:color="auto"/>
              <w:right w:val="single" w:sz="4" w:space="0" w:color="auto"/>
            </w:tcBorders>
            <w:shd w:val="clear" w:color="auto" w:fill="auto"/>
            <w:noWrap/>
            <w:vAlign w:val="bottom"/>
            <w:hideMark/>
          </w:tcPr>
          <w:p w14:paraId="4F277202" w14:textId="77777777" w:rsidR="00185484" w:rsidRPr="00330DB4" w:rsidRDefault="00185484" w:rsidP="00546135">
            <w:pPr>
              <w:spacing w:after="0" w:line="360" w:lineRule="auto"/>
              <w:rPr>
                <w:rFonts w:eastAsia="Times New Roman" w:cs="Times New Roman"/>
                <w:color w:val="000000"/>
                <w:sz w:val="20"/>
                <w:szCs w:val="20"/>
                <w:lang w:eastAsia="en-GB"/>
              </w:rPr>
            </w:pPr>
            <w:r w:rsidRPr="00330DB4">
              <w:rPr>
                <w:rFonts w:eastAsia="Times New Roman" w:cs="Times New Roman"/>
                <w:color w:val="000000"/>
                <w:sz w:val="20"/>
                <w:szCs w:val="20"/>
                <w:lang w:eastAsia="en-GB"/>
              </w:rPr>
              <w:t>F</w:t>
            </w:r>
          </w:p>
        </w:tc>
        <w:tc>
          <w:tcPr>
            <w:tcW w:w="709" w:type="dxa"/>
            <w:tcBorders>
              <w:top w:val="nil"/>
              <w:left w:val="nil"/>
              <w:bottom w:val="single" w:sz="4" w:space="0" w:color="auto"/>
              <w:right w:val="single" w:sz="4" w:space="0" w:color="auto"/>
            </w:tcBorders>
            <w:shd w:val="clear" w:color="auto" w:fill="auto"/>
            <w:noWrap/>
            <w:vAlign w:val="bottom"/>
            <w:hideMark/>
          </w:tcPr>
          <w:p w14:paraId="374D84A7" w14:textId="77777777"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837" w:type="dxa"/>
            <w:tcBorders>
              <w:top w:val="single" w:sz="4" w:space="0" w:color="auto"/>
              <w:left w:val="single" w:sz="4" w:space="0" w:color="auto"/>
              <w:bottom w:val="single" w:sz="4" w:space="0" w:color="auto"/>
              <w:right w:val="single" w:sz="4" w:space="0" w:color="auto"/>
            </w:tcBorders>
          </w:tcPr>
          <w:p w14:paraId="33E6D0E9" w14:textId="02F42867" w:rsidR="00185484" w:rsidRPr="00330DB4" w:rsidRDefault="000C3452"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38E9571B" w14:textId="77777777"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BF8631" w14:textId="1EE5ECC6"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2187" w:type="dxa"/>
            <w:tcBorders>
              <w:top w:val="single" w:sz="4" w:space="0" w:color="auto"/>
              <w:left w:val="single" w:sz="4" w:space="0" w:color="auto"/>
              <w:bottom w:val="single" w:sz="4" w:space="0" w:color="auto"/>
              <w:right w:val="single" w:sz="4" w:space="0" w:color="auto"/>
            </w:tcBorders>
          </w:tcPr>
          <w:p w14:paraId="508BE868" w14:textId="77777777" w:rsidR="00185484" w:rsidRPr="00330DB4"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4DB45B60" w14:textId="77777777" w:rsidTr="007E16CE">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4D4D9DD9" w14:textId="77777777" w:rsidR="00185484" w:rsidRPr="00330DB4" w:rsidRDefault="00185484" w:rsidP="00546135">
            <w:pPr>
              <w:spacing w:after="0" w:line="360" w:lineRule="auto"/>
              <w:jc w:val="right"/>
              <w:rPr>
                <w:rFonts w:eastAsia="Times New Roman" w:cs="Times New Roman"/>
                <w:color w:val="000000"/>
                <w:sz w:val="20"/>
                <w:szCs w:val="20"/>
                <w:lang w:eastAsia="en-GB"/>
              </w:rPr>
            </w:pPr>
            <w:r w:rsidRPr="00330DB4">
              <w:rPr>
                <w:rFonts w:eastAsia="Times New Roman" w:cs="Times New Roman"/>
                <w:color w:val="000000"/>
                <w:sz w:val="20"/>
                <w:szCs w:val="20"/>
                <w:lang w:eastAsia="en-GB"/>
              </w:rPr>
              <w:t>10</w:t>
            </w:r>
          </w:p>
        </w:tc>
        <w:tc>
          <w:tcPr>
            <w:tcW w:w="3426" w:type="dxa"/>
            <w:tcBorders>
              <w:top w:val="nil"/>
              <w:left w:val="nil"/>
              <w:bottom w:val="single" w:sz="4" w:space="0" w:color="auto"/>
              <w:right w:val="single" w:sz="4" w:space="0" w:color="auto"/>
            </w:tcBorders>
            <w:shd w:val="clear" w:color="auto" w:fill="auto"/>
            <w:noWrap/>
            <w:vAlign w:val="bottom"/>
            <w:hideMark/>
          </w:tcPr>
          <w:p w14:paraId="35AD6187" w14:textId="77777777" w:rsidR="00185484" w:rsidRPr="00330DB4" w:rsidRDefault="00185484" w:rsidP="00546135">
            <w:pPr>
              <w:spacing w:after="0" w:line="360" w:lineRule="auto"/>
              <w:rPr>
                <w:rFonts w:eastAsia="Times New Roman" w:cs="Times New Roman"/>
                <w:color w:val="000000"/>
                <w:sz w:val="20"/>
                <w:szCs w:val="20"/>
                <w:lang w:eastAsia="en-GB"/>
              </w:rPr>
            </w:pPr>
            <w:r w:rsidRPr="00330DB4">
              <w:rPr>
                <w:rFonts w:eastAsia="Times New Roman" w:cs="Times New Roman"/>
                <w:color w:val="000000"/>
                <w:sz w:val="20"/>
                <w:szCs w:val="20"/>
                <w:lang w:eastAsia="en-GB"/>
              </w:rPr>
              <w:t>var MS</w:t>
            </w:r>
          </w:p>
        </w:tc>
        <w:tc>
          <w:tcPr>
            <w:tcW w:w="709" w:type="dxa"/>
            <w:tcBorders>
              <w:top w:val="nil"/>
              <w:left w:val="nil"/>
              <w:bottom w:val="single" w:sz="4" w:space="0" w:color="auto"/>
              <w:right w:val="single" w:sz="4" w:space="0" w:color="auto"/>
            </w:tcBorders>
            <w:shd w:val="clear" w:color="auto" w:fill="auto"/>
            <w:noWrap/>
            <w:vAlign w:val="bottom"/>
            <w:hideMark/>
          </w:tcPr>
          <w:p w14:paraId="57834DC3" w14:textId="77777777"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837" w:type="dxa"/>
            <w:tcBorders>
              <w:top w:val="single" w:sz="4" w:space="0" w:color="auto"/>
              <w:left w:val="single" w:sz="4" w:space="0" w:color="auto"/>
              <w:bottom w:val="single" w:sz="4" w:space="0" w:color="auto"/>
              <w:right w:val="single" w:sz="4" w:space="0" w:color="auto"/>
            </w:tcBorders>
          </w:tcPr>
          <w:p w14:paraId="634B03E2" w14:textId="57BC124B" w:rsidR="00185484" w:rsidRPr="00330DB4" w:rsidRDefault="000C3452"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4FE0F155" w14:textId="77777777"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9729DE" w14:textId="75B93062" w:rsidR="00185484" w:rsidRPr="00330DB4" w:rsidRDefault="00185484" w:rsidP="00546135">
            <w:pPr>
              <w:spacing w:after="0" w:line="360" w:lineRule="auto"/>
              <w:jc w:val="center"/>
              <w:rPr>
                <w:rFonts w:eastAsia="Times New Roman" w:cs="Times New Roman"/>
                <w:color w:val="000000"/>
                <w:sz w:val="20"/>
                <w:szCs w:val="20"/>
                <w:lang w:eastAsia="en-GB"/>
              </w:rPr>
            </w:pPr>
          </w:p>
        </w:tc>
        <w:tc>
          <w:tcPr>
            <w:tcW w:w="2187" w:type="dxa"/>
            <w:tcBorders>
              <w:top w:val="single" w:sz="4" w:space="0" w:color="auto"/>
              <w:left w:val="single" w:sz="4" w:space="0" w:color="auto"/>
              <w:bottom w:val="single" w:sz="4" w:space="0" w:color="auto"/>
              <w:right w:val="single" w:sz="4" w:space="0" w:color="auto"/>
            </w:tcBorders>
          </w:tcPr>
          <w:p w14:paraId="592DD0E9" w14:textId="77777777" w:rsidR="00185484" w:rsidRPr="00330DB4"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74C7EF96" w14:textId="77777777" w:rsidTr="007E16CE">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1B225ED3"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11</w:t>
            </w:r>
          </w:p>
        </w:tc>
        <w:tc>
          <w:tcPr>
            <w:tcW w:w="3426" w:type="dxa"/>
            <w:tcBorders>
              <w:top w:val="nil"/>
              <w:left w:val="nil"/>
              <w:bottom w:val="single" w:sz="4" w:space="0" w:color="auto"/>
              <w:right w:val="single" w:sz="4" w:space="0" w:color="auto"/>
            </w:tcBorders>
            <w:shd w:val="clear" w:color="auto" w:fill="auto"/>
            <w:noWrap/>
            <w:vAlign w:val="bottom"/>
            <w:hideMark/>
          </w:tcPr>
          <w:p w14:paraId="109C7C2D" w14:textId="68331D0F" w:rsidR="00185484" w:rsidRPr="00546135" w:rsidRDefault="00185484" w:rsidP="00546135">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testing station</w:t>
            </w:r>
          </w:p>
        </w:tc>
        <w:tc>
          <w:tcPr>
            <w:tcW w:w="709" w:type="dxa"/>
            <w:tcBorders>
              <w:top w:val="nil"/>
              <w:left w:val="nil"/>
              <w:bottom w:val="single" w:sz="4" w:space="0" w:color="auto"/>
              <w:right w:val="single" w:sz="4" w:space="0" w:color="auto"/>
            </w:tcBorders>
            <w:shd w:val="clear" w:color="auto" w:fill="auto"/>
            <w:noWrap/>
            <w:vAlign w:val="bottom"/>
            <w:hideMark/>
          </w:tcPr>
          <w:p w14:paraId="5E5494AD"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6DD891E1" w14:textId="327BE027" w:rsidR="00185484" w:rsidRPr="00546135" w:rsidRDefault="000C3452"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28614732"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F516B7" w14:textId="52697D26" w:rsidR="00185484" w:rsidRPr="00546135" w:rsidRDefault="007E16CE"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7375443E" w14:textId="77777777" w:rsidR="00185484" w:rsidRPr="00546135"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40400151"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353F5171"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12</w:t>
            </w:r>
          </w:p>
        </w:tc>
        <w:tc>
          <w:tcPr>
            <w:tcW w:w="3426" w:type="dxa"/>
            <w:tcBorders>
              <w:top w:val="nil"/>
              <w:left w:val="nil"/>
              <w:bottom w:val="single" w:sz="4" w:space="0" w:color="auto"/>
              <w:right w:val="single" w:sz="4" w:space="0" w:color="auto"/>
            </w:tcBorders>
            <w:shd w:val="clear" w:color="auto" w:fill="auto"/>
            <w:noWrap/>
            <w:vAlign w:val="bottom"/>
          </w:tcPr>
          <w:p w14:paraId="592430F1" w14:textId="77777777" w:rsidR="00185484" w:rsidRPr="00546135" w:rsidRDefault="00185484" w:rsidP="00A00763">
            <w:pPr>
              <w:spacing w:after="0" w:line="360" w:lineRule="auto"/>
              <w:rPr>
                <w:rFonts w:eastAsia="Times New Roman" w:cs="Times New Roman"/>
                <w:color w:val="000000"/>
                <w:sz w:val="20"/>
                <w:szCs w:val="20"/>
                <w:lang w:eastAsia="en-GB"/>
              </w:rPr>
            </w:pPr>
            <w:r>
              <w:rPr>
                <w:rFonts w:eastAsia="Times New Roman" w:cs="Times New Roman"/>
                <w:color w:val="000000"/>
                <w:sz w:val="20"/>
                <w:szCs w:val="20"/>
                <w:lang w:eastAsia="en-GB"/>
              </w:rPr>
              <w:t>diagonal element of A</w:t>
            </w:r>
          </w:p>
        </w:tc>
        <w:tc>
          <w:tcPr>
            <w:tcW w:w="709" w:type="dxa"/>
            <w:tcBorders>
              <w:top w:val="nil"/>
              <w:left w:val="nil"/>
              <w:bottom w:val="single" w:sz="4" w:space="0" w:color="auto"/>
              <w:right w:val="single" w:sz="4" w:space="0" w:color="auto"/>
            </w:tcBorders>
            <w:shd w:val="clear" w:color="auto" w:fill="auto"/>
            <w:noWrap/>
            <w:vAlign w:val="bottom"/>
          </w:tcPr>
          <w:p w14:paraId="5C768609"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837" w:type="dxa"/>
            <w:tcBorders>
              <w:top w:val="single" w:sz="4" w:space="0" w:color="auto"/>
              <w:left w:val="single" w:sz="4" w:space="0" w:color="auto"/>
              <w:bottom w:val="single" w:sz="4" w:space="0" w:color="auto"/>
              <w:right w:val="single" w:sz="4" w:space="0" w:color="auto"/>
            </w:tcBorders>
          </w:tcPr>
          <w:p w14:paraId="4A00E41B" w14:textId="6EB5CA98" w:rsidR="00185484" w:rsidRDefault="000C3452"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1F3BBBAC" w14:textId="77777777" w:rsidR="0018548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9B837C" w14:textId="0502AB12"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187" w:type="dxa"/>
            <w:tcBorders>
              <w:top w:val="single" w:sz="4" w:space="0" w:color="auto"/>
              <w:left w:val="single" w:sz="4" w:space="0" w:color="auto"/>
              <w:bottom w:val="single" w:sz="4" w:space="0" w:color="auto"/>
              <w:right w:val="single" w:sz="4" w:space="0" w:color="auto"/>
            </w:tcBorders>
          </w:tcPr>
          <w:p w14:paraId="56100942" w14:textId="77777777" w:rsidR="00185484"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037A30D2"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727F602E"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13</w:t>
            </w:r>
          </w:p>
        </w:tc>
        <w:tc>
          <w:tcPr>
            <w:tcW w:w="3426" w:type="dxa"/>
            <w:tcBorders>
              <w:top w:val="nil"/>
              <w:left w:val="nil"/>
              <w:bottom w:val="single" w:sz="4" w:space="0" w:color="auto"/>
              <w:right w:val="single" w:sz="4" w:space="0" w:color="auto"/>
            </w:tcBorders>
            <w:shd w:val="clear" w:color="auto" w:fill="auto"/>
            <w:noWrap/>
            <w:vAlign w:val="bottom"/>
          </w:tcPr>
          <w:p w14:paraId="1B99CA29" w14:textId="77777777" w:rsidR="00185484" w:rsidRPr="00546135" w:rsidRDefault="00185484" w:rsidP="00546135">
            <w:pPr>
              <w:spacing w:after="0" w:line="360" w:lineRule="auto"/>
              <w:rPr>
                <w:rFonts w:eastAsia="Times New Roman" w:cs="Times New Roman"/>
                <w:color w:val="000000"/>
                <w:sz w:val="20"/>
                <w:szCs w:val="20"/>
                <w:lang w:eastAsia="en-GB"/>
              </w:rPr>
            </w:pPr>
          </w:p>
        </w:tc>
        <w:tc>
          <w:tcPr>
            <w:tcW w:w="709" w:type="dxa"/>
            <w:tcBorders>
              <w:top w:val="nil"/>
              <w:left w:val="nil"/>
              <w:bottom w:val="single" w:sz="4" w:space="0" w:color="auto"/>
              <w:right w:val="single" w:sz="4" w:space="0" w:color="auto"/>
            </w:tcBorders>
            <w:shd w:val="clear" w:color="auto" w:fill="auto"/>
            <w:noWrap/>
            <w:vAlign w:val="bottom"/>
          </w:tcPr>
          <w:p w14:paraId="75ED4DB3"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837" w:type="dxa"/>
            <w:tcBorders>
              <w:top w:val="single" w:sz="4" w:space="0" w:color="auto"/>
              <w:left w:val="single" w:sz="4" w:space="0" w:color="auto"/>
              <w:bottom w:val="single" w:sz="4" w:space="0" w:color="auto"/>
              <w:right w:val="single" w:sz="4" w:space="0" w:color="auto"/>
            </w:tcBorders>
          </w:tcPr>
          <w:p w14:paraId="2BCABED2"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36" w:type="dxa"/>
            <w:tcBorders>
              <w:top w:val="single" w:sz="4" w:space="0" w:color="auto"/>
              <w:left w:val="single" w:sz="4" w:space="0" w:color="auto"/>
              <w:bottom w:val="single" w:sz="4" w:space="0" w:color="auto"/>
              <w:right w:val="single" w:sz="4" w:space="0" w:color="auto"/>
            </w:tcBorders>
          </w:tcPr>
          <w:p w14:paraId="1C073C42"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9F6BC5"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187" w:type="dxa"/>
            <w:tcBorders>
              <w:top w:val="single" w:sz="4" w:space="0" w:color="auto"/>
              <w:left w:val="single" w:sz="4" w:space="0" w:color="auto"/>
              <w:bottom w:val="single" w:sz="4" w:space="0" w:color="auto"/>
              <w:right w:val="single" w:sz="4" w:space="0" w:color="auto"/>
            </w:tcBorders>
          </w:tcPr>
          <w:p w14:paraId="6AF63C74" w14:textId="77777777" w:rsidR="00185484" w:rsidRPr="00546135"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1072EF41"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01AF9361"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14</w:t>
            </w:r>
          </w:p>
        </w:tc>
        <w:tc>
          <w:tcPr>
            <w:tcW w:w="3426" w:type="dxa"/>
            <w:tcBorders>
              <w:top w:val="nil"/>
              <w:left w:val="nil"/>
              <w:bottom w:val="single" w:sz="4" w:space="0" w:color="auto"/>
              <w:right w:val="single" w:sz="4" w:space="0" w:color="auto"/>
            </w:tcBorders>
            <w:shd w:val="clear" w:color="auto" w:fill="auto"/>
            <w:noWrap/>
            <w:vAlign w:val="bottom"/>
          </w:tcPr>
          <w:p w14:paraId="47B58E5C" w14:textId="77777777" w:rsidR="00185484" w:rsidRPr="00546135" w:rsidRDefault="00185484" w:rsidP="00546135">
            <w:pPr>
              <w:spacing w:after="0" w:line="360" w:lineRule="auto"/>
              <w:rPr>
                <w:rFonts w:eastAsia="Times New Roman" w:cs="Times New Roman"/>
                <w:color w:val="000000"/>
                <w:sz w:val="20"/>
                <w:szCs w:val="20"/>
                <w:lang w:eastAsia="en-GB"/>
              </w:rPr>
            </w:pPr>
          </w:p>
        </w:tc>
        <w:tc>
          <w:tcPr>
            <w:tcW w:w="709" w:type="dxa"/>
            <w:tcBorders>
              <w:top w:val="nil"/>
              <w:left w:val="nil"/>
              <w:bottom w:val="single" w:sz="4" w:space="0" w:color="auto"/>
              <w:right w:val="single" w:sz="4" w:space="0" w:color="auto"/>
            </w:tcBorders>
            <w:shd w:val="clear" w:color="auto" w:fill="auto"/>
            <w:noWrap/>
            <w:vAlign w:val="bottom"/>
          </w:tcPr>
          <w:p w14:paraId="1B233A04"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837" w:type="dxa"/>
            <w:tcBorders>
              <w:top w:val="single" w:sz="4" w:space="0" w:color="auto"/>
              <w:left w:val="single" w:sz="4" w:space="0" w:color="auto"/>
              <w:bottom w:val="single" w:sz="4" w:space="0" w:color="auto"/>
              <w:right w:val="single" w:sz="4" w:space="0" w:color="auto"/>
            </w:tcBorders>
          </w:tcPr>
          <w:p w14:paraId="317566B9"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36" w:type="dxa"/>
            <w:tcBorders>
              <w:top w:val="single" w:sz="4" w:space="0" w:color="auto"/>
              <w:left w:val="single" w:sz="4" w:space="0" w:color="auto"/>
              <w:bottom w:val="single" w:sz="4" w:space="0" w:color="auto"/>
              <w:right w:val="single" w:sz="4" w:space="0" w:color="auto"/>
            </w:tcBorders>
          </w:tcPr>
          <w:p w14:paraId="7FF294AE"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ED05F"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187" w:type="dxa"/>
            <w:tcBorders>
              <w:top w:val="single" w:sz="4" w:space="0" w:color="auto"/>
              <w:left w:val="single" w:sz="4" w:space="0" w:color="auto"/>
              <w:bottom w:val="single" w:sz="4" w:space="0" w:color="auto"/>
              <w:right w:val="single" w:sz="4" w:space="0" w:color="auto"/>
            </w:tcBorders>
          </w:tcPr>
          <w:p w14:paraId="3CCC9B69" w14:textId="77777777" w:rsidR="00185484" w:rsidRPr="00546135"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60D46136"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24513781"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15</w:t>
            </w:r>
          </w:p>
        </w:tc>
        <w:tc>
          <w:tcPr>
            <w:tcW w:w="3426" w:type="dxa"/>
            <w:tcBorders>
              <w:top w:val="nil"/>
              <w:left w:val="nil"/>
              <w:bottom w:val="single" w:sz="4" w:space="0" w:color="auto"/>
              <w:right w:val="single" w:sz="4" w:space="0" w:color="auto"/>
            </w:tcBorders>
            <w:shd w:val="clear" w:color="auto" w:fill="auto"/>
            <w:noWrap/>
            <w:vAlign w:val="bottom"/>
          </w:tcPr>
          <w:p w14:paraId="5ACB0DC1" w14:textId="77777777" w:rsidR="00185484" w:rsidRPr="00546135" w:rsidRDefault="00185484" w:rsidP="00546135">
            <w:pPr>
              <w:spacing w:after="0" w:line="360" w:lineRule="auto"/>
              <w:rPr>
                <w:rFonts w:eastAsia="Times New Roman" w:cs="Times New Roman"/>
                <w:color w:val="000000"/>
                <w:sz w:val="20"/>
                <w:szCs w:val="20"/>
                <w:lang w:eastAsia="en-GB"/>
              </w:rPr>
            </w:pPr>
          </w:p>
        </w:tc>
        <w:tc>
          <w:tcPr>
            <w:tcW w:w="709" w:type="dxa"/>
            <w:tcBorders>
              <w:top w:val="nil"/>
              <w:left w:val="nil"/>
              <w:bottom w:val="single" w:sz="4" w:space="0" w:color="auto"/>
              <w:right w:val="single" w:sz="4" w:space="0" w:color="auto"/>
            </w:tcBorders>
            <w:shd w:val="clear" w:color="auto" w:fill="auto"/>
            <w:noWrap/>
            <w:vAlign w:val="bottom"/>
          </w:tcPr>
          <w:p w14:paraId="3ADB804D"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837" w:type="dxa"/>
            <w:tcBorders>
              <w:top w:val="single" w:sz="4" w:space="0" w:color="auto"/>
              <w:left w:val="single" w:sz="4" w:space="0" w:color="auto"/>
              <w:bottom w:val="single" w:sz="4" w:space="0" w:color="auto"/>
              <w:right w:val="single" w:sz="4" w:space="0" w:color="auto"/>
            </w:tcBorders>
          </w:tcPr>
          <w:p w14:paraId="11D5E5FD"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36" w:type="dxa"/>
            <w:tcBorders>
              <w:top w:val="single" w:sz="4" w:space="0" w:color="auto"/>
              <w:left w:val="single" w:sz="4" w:space="0" w:color="auto"/>
              <w:bottom w:val="single" w:sz="4" w:space="0" w:color="auto"/>
              <w:right w:val="single" w:sz="4" w:space="0" w:color="auto"/>
            </w:tcBorders>
          </w:tcPr>
          <w:p w14:paraId="55E4D07C"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1EFA04"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2187" w:type="dxa"/>
            <w:tcBorders>
              <w:top w:val="single" w:sz="4" w:space="0" w:color="auto"/>
              <w:left w:val="single" w:sz="4" w:space="0" w:color="auto"/>
              <w:bottom w:val="single" w:sz="4" w:space="0" w:color="auto"/>
              <w:right w:val="single" w:sz="4" w:space="0" w:color="auto"/>
            </w:tcBorders>
          </w:tcPr>
          <w:p w14:paraId="2D6A448B" w14:textId="77777777" w:rsidR="00185484" w:rsidRPr="00546135"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3309B58B"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4EA230DA"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16</w:t>
            </w:r>
          </w:p>
        </w:tc>
        <w:tc>
          <w:tcPr>
            <w:tcW w:w="3426" w:type="dxa"/>
            <w:tcBorders>
              <w:top w:val="nil"/>
              <w:left w:val="nil"/>
              <w:bottom w:val="single" w:sz="4" w:space="0" w:color="auto"/>
              <w:right w:val="single" w:sz="4" w:space="0" w:color="auto"/>
            </w:tcBorders>
            <w:shd w:val="clear" w:color="auto" w:fill="auto"/>
            <w:noWrap/>
            <w:vAlign w:val="bottom"/>
            <w:hideMark/>
          </w:tcPr>
          <w:p w14:paraId="3F390C0A" w14:textId="77777777" w:rsidR="00185484" w:rsidRPr="00546135" w:rsidRDefault="00185484" w:rsidP="00546135">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 xml:space="preserve">sequence </w:t>
            </w:r>
            <w:r>
              <w:rPr>
                <w:rFonts w:eastAsia="Times New Roman" w:cs="Times New Roman"/>
                <w:color w:val="000000"/>
                <w:sz w:val="20"/>
                <w:szCs w:val="20"/>
                <w:lang w:eastAsia="en-GB"/>
              </w:rPr>
              <w:t xml:space="preserve">number </w:t>
            </w:r>
            <w:r w:rsidRPr="00546135">
              <w:rPr>
                <w:rFonts w:eastAsia="Times New Roman" w:cs="Times New Roman"/>
                <w:color w:val="000000"/>
                <w:sz w:val="20"/>
                <w:szCs w:val="20"/>
                <w:lang w:eastAsia="en-GB"/>
              </w:rPr>
              <w:t>1</w:t>
            </w:r>
          </w:p>
        </w:tc>
        <w:tc>
          <w:tcPr>
            <w:tcW w:w="709" w:type="dxa"/>
            <w:tcBorders>
              <w:top w:val="nil"/>
              <w:left w:val="nil"/>
              <w:bottom w:val="single" w:sz="4" w:space="0" w:color="auto"/>
              <w:right w:val="single" w:sz="4" w:space="0" w:color="auto"/>
            </w:tcBorders>
            <w:shd w:val="clear" w:color="auto" w:fill="auto"/>
            <w:noWrap/>
            <w:vAlign w:val="bottom"/>
            <w:hideMark/>
          </w:tcPr>
          <w:p w14:paraId="0A8FA43E"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439C9260"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68A83B06"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D4054"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60C9A69D" w14:textId="77777777" w:rsidR="00185484" w:rsidRPr="00546135"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16DAA34F" w14:textId="77777777" w:rsidTr="00185484">
        <w:trPr>
          <w:trHeight w:val="300"/>
        </w:trPr>
        <w:tc>
          <w:tcPr>
            <w:tcW w:w="700" w:type="dxa"/>
            <w:tcBorders>
              <w:top w:val="nil"/>
              <w:left w:val="single" w:sz="8" w:space="0" w:color="auto"/>
              <w:bottom w:val="single" w:sz="4" w:space="0" w:color="auto"/>
              <w:right w:val="single" w:sz="4" w:space="0" w:color="auto"/>
            </w:tcBorders>
            <w:shd w:val="clear" w:color="auto" w:fill="auto"/>
            <w:noWrap/>
            <w:vAlign w:val="bottom"/>
            <w:hideMark/>
          </w:tcPr>
          <w:p w14:paraId="16866D8A"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17</w:t>
            </w:r>
          </w:p>
        </w:tc>
        <w:tc>
          <w:tcPr>
            <w:tcW w:w="3426" w:type="dxa"/>
            <w:tcBorders>
              <w:top w:val="nil"/>
              <w:left w:val="nil"/>
              <w:bottom w:val="single" w:sz="4" w:space="0" w:color="auto"/>
              <w:right w:val="single" w:sz="4" w:space="0" w:color="auto"/>
            </w:tcBorders>
            <w:shd w:val="clear" w:color="auto" w:fill="auto"/>
            <w:noWrap/>
            <w:vAlign w:val="bottom"/>
            <w:hideMark/>
          </w:tcPr>
          <w:p w14:paraId="3E250B05" w14:textId="77777777" w:rsidR="00185484" w:rsidRPr="00546135" w:rsidRDefault="00185484" w:rsidP="00546135">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 xml:space="preserve">sequence </w:t>
            </w:r>
            <w:r>
              <w:rPr>
                <w:rFonts w:eastAsia="Times New Roman" w:cs="Times New Roman"/>
                <w:color w:val="000000"/>
                <w:sz w:val="20"/>
                <w:szCs w:val="20"/>
                <w:lang w:eastAsia="en-GB"/>
              </w:rPr>
              <w:t xml:space="preserve">number </w:t>
            </w:r>
            <w:r w:rsidRPr="00546135">
              <w:rPr>
                <w:rFonts w:eastAsia="Times New Roman" w:cs="Times New Roman"/>
                <w:color w:val="000000"/>
                <w:sz w:val="20"/>
                <w:szCs w:val="20"/>
                <w:lang w:eastAsia="en-GB"/>
              </w:rPr>
              <w:t>2</w:t>
            </w:r>
          </w:p>
        </w:tc>
        <w:tc>
          <w:tcPr>
            <w:tcW w:w="709" w:type="dxa"/>
            <w:tcBorders>
              <w:top w:val="nil"/>
              <w:left w:val="nil"/>
              <w:bottom w:val="single" w:sz="4" w:space="0" w:color="auto"/>
              <w:right w:val="single" w:sz="4" w:space="0" w:color="auto"/>
            </w:tcBorders>
            <w:shd w:val="clear" w:color="auto" w:fill="auto"/>
            <w:noWrap/>
            <w:vAlign w:val="bottom"/>
            <w:hideMark/>
          </w:tcPr>
          <w:p w14:paraId="2E248806"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xx</w:t>
            </w:r>
          </w:p>
        </w:tc>
        <w:tc>
          <w:tcPr>
            <w:tcW w:w="837" w:type="dxa"/>
            <w:tcBorders>
              <w:top w:val="single" w:sz="4" w:space="0" w:color="auto"/>
              <w:left w:val="single" w:sz="4" w:space="0" w:color="auto"/>
              <w:bottom w:val="single" w:sz="4" w:space="0" w:color="auto"/>
              <w:right w:val="single" w:sz="4" w:space="0" w:color="auto"/>
            </w:tcBorders>
          </w:tcPr>
          <w:p w14:paraId="4A83136A"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xx</w:t>
            </w:r>
          </w:p>
        </w:tc>
        <w:tc>
          <w:tcPr>
            <w:tcW w:w="236" w:type="dxa"/>
            <w:tcBorders>
              <w:top w:val="single" w:sz="4" w:space="0" w:color="auto"/>
              <w:left w:val="single" w:sz="4" w:space="0" w:color="auto"/>
              <w:bottom w:val="single" w:sz="4" w:space="0" w:color="auto"/>
              <w:right w:val="single" w:sz="4" w:space="0" w:color="auto"/>
            </w:tcBorders>
          </w:tcPr>
          <w:p w14:paraId="218C9D0E"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1E9DE"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xx</w:t>
            </w:r>
          </w:p>
        </w:tc>
        <w:tc>
          <w:tcPr>
            <w:tcW w:w="2187" w:type="dxa"/>
            <w:tcBorders>
              <w:top w:val="single" w:sz="4" w:space="0" w:color="auto"/>
              <w:left w:val="single" w:sz="4" w:space="0" w:color="auto"/>
              <w:bottom w:val="single" w:sz="4" w:space="0" w:color="auto"/>
              <w:right w:val="single" w:sz="4" w:space="0" w:color="auto"/>
            </w:tcBorders>
          </w:tcPr>
          <w:p w14:paraId="6F25C3EF" w14:textId="77777777" w:rsidR="00185484" w:rsidRPr="00546135"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0FE6CB91" w14:textId="77777777" w:rsidTr="00185484">
        <w:trPr>
          <w:trHeight w:val="315"/>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7CE5C"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sidRPr="00546135">
              <w:rPr>
                <w:rFonts w:eastAsia="Times New Roman" w:cs="Times New Roman"/>
                <w:color w:val="000000"/>
                <w:sz w:val="20"/>
                <w:szCs w:val="20"/>
                <w:lang w:eastAsia="en-GB"/>
              </w:rPr>
              <w:t>18</w:t>
            </w:r>
          </w:p>
        </w:tc>
        <w:tc>
          <w:tcPr>
            <w:tcW w:w="3426" w:type="dxa"/>
            <w:tcBorders>
              <w:top w:val="single" w:sz="4" w:space="0" w:color="auto"/>
              <w:left w:val="nil"/>
              <w:bottom w:val="single" w:sz="4" w:space="0" w:color="auto"/>
              <w:right w:val="single" w:sz="4" w:space="0" w:color="auto"/>
            </w:tcBorders>
            <w:shd w:val="clear" w:color="auto" w:fill="auto"/>
            <w:noWrap/>
            <w:vAlign w:val="bottom"/>
            <w:hideMark/>
          </w:tcPr>
          <w:p w14:paraId="12749643" w14:textId="77777777" w:rsidR="00185484" w:rsidRPr="00546135" w:rsidRDefault="00185484" w:rsidP="00546135">
            <w:pPr>
              <w:spacing w:after="0" w:line="360" w:lineRule="auto"/>
              <w:rPr>
                <w:rFonts w:eastAsia="Times New Roman" w:cs="Times New Roman"/>
                <w:color w:val="000000"/>
                <w:sz w:val="20"/>
                <w:szCs w:val="20"/>
                <w:lang w:eastAsia="en-GB"/>
              </w:rPr>
            </w:pPr>
            <w:r w:rsidRPr="00546135">
              <w:rPr>
                <w:rFonts w:eastAsia="Times New Roman" w:cs="Times New Roman"/>
                <w:color w:val="000000"/>
                <w:sz w:val="20"/>
                <w:szCs w:val="20"/>
                <w:lang w:eastAsia="en-GB"/>
              </w:rPr>
              <w:t>year of birth</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DB53EF7"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sidRPr="00546135">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4D3D4D2A"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43C63061" w14:textId="77777777" w:rsidR="00185484" w:rsidRPr="00546135"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AD733"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5D5E90D3" w14:textId="77777777" w:rsidR="00185484" w:rsidRPr="00546135"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040DB91F" w14:textId="77777777" w:rsidTr="00185484">
        <w:trPr>
          <w:trHeight w:val="315"/>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1C3625"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Pr>
                <w:rFonts w:eastAsia="Times New Roman" w:cs="Times New Roman"/>
                <w:color w:val="000000"/>
                <w:sz w:val="20"/>
                <w:szCs w:val="20"/>
                <w:lang w:eastAsia="en-GB"/>
              </w:rPr>
              <w:t>19</w:t>
            </w:r>
          </w:p>
        </w:tc>
        <w:tc>
          <w:tcPr>
            <w:tcW w:w="3426" w:type="dxa"/>
            <w:tcBorders>
              <w:top w:val="single" w:sz="4" w:space="0" w:color="auto"/>
              <w:left w:val="nil"/>
              <w:bottom w:val="single" w:sz="4" w:space="0" w:color="auto"/>
              <w:right w:val="single" w:sz="4" w:space="0" w:color="auto"/>
            </w:tcBorders>
            <w:shd w:val="clear" w:color="auto" w:fill="auto"/>
            <w:noWrap/>
            <w:vAlign w:val="bottom"/>
          </w:tcPr>
          <w:p w14:paraId="6955F352" w14:textId="588932E0" w:rsidR="00185484" w:rsidRPr="00546135" w:rsidRDefault="00185484" w:rsidP="00546135">
            <w:pPr>
              <w:spacing w:after="0" w:line="360" w:lineRule="auto"/>
              <w:rPr>
                <w:rFonts w:eastAsia="Times New Roman" w:cs="Times New Roman"/>
                <w:color w:val="000000"/>
                <w:sz w:val="20"/>
                <w:szCs w:val="20"/>
                <w:lang w:eastAsia="en-GB"/>
              </w:rPr>
            </w:pPr>
            <w:r>
              <w:rPr>
                <w:rFonts w:eastAsia="Times New Roman" w:cs="Times New Roman"/>
                <w:color w:val="000000"/>
                <w:sz w:val="20"/>
                <w:szCs w:val="20"/>
                <w:lang w:eastAsia="en-GB"/>
              </w:rPr>
              <w:t>NS</w:t>
            </w:r>
            <w:r w:rsidR="008E5F22">
              <w:rPr>
                <w:rFonts w:eastAsia="Times New Roman" w:cs="Times New Roman"/>
                <w:color w:val="000000"/>
                <w:sz w:val="20"/>
                <w:szCs w:val="20"/>
                <w:lang w:eastAsia="en-GB"/>
              </w:rPr>
              <w:t xml:space="preserve"> (number of DPQ)</w:t>
            </w: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21646E60"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24EB2DB2" w14:textId="77777777" w:rsidR="00185484"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6D44D0D1" w14:textId="77777777" w:rsidR="0018548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BC2E3"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524033BD" w14:textId="77777777" w:rsidR="00185484" w:rsidRDefault="00185484" w:rsidP="00185484">
            <w:pPr>
              <w:spacing w:after="0" w:line="360" w:lineRule="auto"/>
              <w:jc w:val="center"/>
              <w:rPr>
                <w:rFonts w:eastAsia="Times New Roman" w:cs="Times New Roman"/>
                <w:color w:val="000000"/>
                <w:sz w:val="20"/>
                <w:szCs w:val="20"/>
                <w:lang w:eastAsia="en-GB"/>
              </w:rPr>
            </w:pPr>
          </w:p>
        </w:tc>
      </w:tr>
      <w:tr w:rsidR="00185484" w:rsidRPr="00546135" w14:paraId="14D3FAC4" w14:textId="77777777" w:rsidTr="00185484">
        <w:trPr>
          <w:trHeight w:val="315"/>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839D7A" w14:textId="77777777" w:rsidR="00185484" w:rsidRPr="00546135" w:rsidRDefault="00185484" w:rsidP="00546135">
            <w:pPr>
              <w:spacing w:after="0" w:line="360" w:lineRule="auto"/>
              <w:jc w:val="right"/>
              <w:rPr>
                <w:rFonts w:eastAsia="Times New Roman" w:cs="Times New Roman"/>
                <w:color w:val="000000"/>
                <w:sz w:val="20"/>
                <w:szCs w:val="20"/>
                <w:lang w:eastAsia="en-GB"/>
              </w:rPr>
            </w:pPr>
            <w:r>
              <w:rPr>
                <w:rFonts w:eastAsia="Times New Roman" w:cs="Times New Roman"/>
                <w:color w:val="000000"/>
                <w:sz w:val="20"/>
                <w:szCs w:val="20"/>
                <w:lang w:eastAsia="en-GB"/>
              </w:rPr>
              <w:t>20</w:t>
            </w:r>
          </w:p>
        </w:tc>
        <w:tc>
          <w:tcPr>
            <w:tcW w:w="3426" w:type="dxa"/>
            <w:tcBorders>
              <w:top w:val="single" w:sz="4" w:space="0" w:color="auto"/>
              <w:left w:val="nil"/>
              <w:bottom w:val="single" w:sz="4" w:space="0" w:color="auto"/>
              <w:right w:val="single" w:sz="4" w:space="0" w:color="auto"/>
            </w:tcBorders>
            <w:shd w:val="clear" w:color="auto" w:fill="auto"/>
            <w:noWrap/>
            <w:vAlign w:val="bottom"/>
          </w:tcPr>
          <w:p w14:paraId="5D3D022C" w14:textId="23EBD460" w:rsidR="00185484" w:rsidRPr="00546135" w:rsidRDefault="00185484" w:rsidP="00546135">
            <w:pPr>
              <w:spacing w:after="0" w:line="360" w:lineRule="auto"/>
              <w:rPr>
                <w:rFonts w:eastAsia="Times New Roman" w:cs="Times New Roman"/>
                <w:color w:val="000000"/>
                <w:sz w:val="20"/>
                <w:szCs w:val="20"/>
                <w:lang w:eastAsia="en-GB"/>
              </w:rPr>
            </w:pPr>
            <w:r>
              <w:rPr>
                <w:rFonts w:eastAsia="Times New Roman" w:cs="Times New Roman"/>
                <w:color w:val="000000"/>
                <w:sz w:val="20"/>
                <w:szCs w:val="20"/>
                <w:lang w:eastAsia="en-GB"/>
              </w:rPr>
              <w:t>ND</w:t>
            </w:r>
            <w:r w:rsidR="008E5F22">
              <w:rPr>
                <w:rFonts w:eastAsia="Times New Roman" w:cs="Times New Roman"/>
                <w:color w:val="000000"/>
                <w:sz w:val="20"/>
                <w:szCs w:val="20"/>
                <w:lang w:eastAsia="en-GB"/>
              </w:rPr>
              <w:t xml:space="preserve"> (number of drones)</w:t>
            </w: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08893C50"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837" w:type="dxa"/>
            <w:tcBorders>
              <w:top w:val="single" w:sz="4" w:space="0" w:color="auto"/>
              <w:left w:val="single" w:sz="4" w:space="0" w:color="auto"/>
              <w:bottom w:val="single" w:sz="4" w:space="0" w:color="auto"/>
              <w:right w:val="single" w:sz="4" w:space="0" w:color="auto"/>
            </w:tcBorders>
          </w:tcPr>
          <w:p w14:paraId="13DB72E0" w14:textId="77777777" w:rsidR="00185484"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36" w:type="dxa"/>
            <w:tcBorders>
              <w:top w:val="single" w:sz="4" w:space="0" w:color="auto"/>
              <w:left w:val="single" w:sz="4" w:space="0" w:color="auto"/>
              <w:bottom w:val="single" w:sz="4" w:space="0" w:color="auto"/>
              <w:right w:val="single" w:sz="4" w:space="0" w:color="auto"/>
            </w:tcBorders>
          </w:tcPr>
          <w:p w14:paraId="64D2BC7C" w14:textId="77777777" w:rsidR="00185484" w:rsidRDefault="00185484" w:rsidP="00546135">
            <w:pPr>
              <w:spacing w:after="0" w:line="360" w:lineRule="auto"/>
              <w:jc w:val="center"/>
              <w:rPr>
                <w:rFonts w:eastAsia="Times New Roman" w:cs="Times New Roman"/>
                <w:color w:val="000000"/>
                <w:sz w:val="20"/>
                <w:szCs w:val="20"/>
                <w:lang w:eastAsia="en-GB"/>
              </w:rPr>
            </w:pP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95DB55" w14:textId="77777777" w:rsidR="00185484" w:rsidRPr="00546135" w:rsidRDefault="00185484" w:rsidP="00546135">
            <w:pPr>
              <w:spacing w:after="0" w:line="360" w:lineRule="auto"/>
              <w:jc w:val="center"/>
              <w:rPr>
                <w:rFonts w:eastAsia="Times New Roman" w:cs="Times New Roman"/>
                <w:color w:val="000000"/>
                <w:sz w:val="20"/>
                <w:szCs w:val="20"/>
                <w:lang w:eastAsia="en-GB"/>
              </w:rPr>
            </w:pPr>
            <w:r>
              <w:rPr>
                <w:rFonts w:eastAsia="Times New Roman" w:cs="Times New Roman"/>
                <w:color w:val="000000"/>
                <w:sz w:val="20"/>
                <w:szCs w:val="20"/>
                <w:lang w:eastAsia="en-GB"/>
              </w:rPr>
              <w:t>x</w:t>
            </w:r>
          </w:p>
        </w:tc>
        <w:tc>
          <w:tcPr>
            <w:tcW w:w="2187" w:type="dxa"/>
            <w:tcBorders>
              <w:top w:val="single" w:sz="4" w:space="0" w:color="auto"/>
              <w:left w:val="single" w:sz="4" w:space="0" w:color="auto"/>
              <w:bottom w:val="single" w:sz="4" w:space="0" w:color="auto"/>
              <w:right w:val="single" w:sz="4" w:space="0" w:color="auto"/>
            </w:tcBorders>
          </w:tcPr>
          <w:p w14:paraId="270C1024" w14:textId="77777777" w:rsidR="00185484" w:rsidRDefault="00185484" w:rsidP="00185484">
            <w:pPr>
              <w:spacing w:after="0" w:line="360" w:lineRule="auto"/>
              <w:jc w:val="center"/>
              <w:rPr>
                <w:rFonts w:eastAsia="Times New Roman" w:cs="Times New Roman"/>
                <w:color w:val="000000"/>
                <w:sz w:val="20"/>
                <w:szCs w:val="20"/>
                <w:lang w:eastAsia="en-GB"/>
              </w:rPr>
            </w:pPr>
          </w:p>
        </w:tc>
      </w:tr>
    </w:tbl>
    <w:p w14:paraId="2347E1D5" w14:textId="5EEDFBC3" w:rsidR="00962B27" w:rsidRDefault="008E5F22" w:rsidP="00546135">
      <w:pPr>
        <w:spacing w:after="0" w:line="360" w:lineRule="auto"/>
        <w:rPr>
          <w:sz w:val="20"/>
          <w:szCs w:val="20"/>
        </w:rPr>
      </w:pPr>
      <w:r>
        <w:rPr>
          <w:sz w:val="20"/>
          <w:szCs w:val="20"/>
        </w:rPr>
        <w:t xml:space="preserve">Note that NS and ND for </w:t>
      </w:r>
      <w:r w:rsidR="00D9418E">
        <w:rPr>
          <w:sz w:val="20"/>
          <w:szCs w:val="20"/>
        </w:rPr>
        <w:t>dams</w:t>
      </w:r>
      <w:r>
        <w:rPr>
          <w:sz w:val="20"/>
          <w:szCs w:val="20"/>
        </w:rPr>
        <w:t xml:space="preserve"> relate to those of their mate. For sires they relate to the numbers of the sires themselves. For single sires the situation is divergent. First of </w:t>
      </w:r>
      <w:proofErr w:type="gramStart"/>
      <w:r>
        <w:rPr>
          <w:sz w:val="20"/>
          <w:szCs w:val="20"/>
        </w:rPr>
        <w:t>all</w:t>
      </w:r>
      <w:proofErr w:type="gramEnd"/>
      <w:r>
        <w:rPr>
          <w:sz w:val="20"/>
          <w:szCs w:val="20"/>
        </w:rPr>
        <w:t xml:space="preserve"> ND for a single sire may vary among single sires and is therefore not informative. Furthermore, if the single sire appears as </w:t>
      </w:r>
      <w:r w:rsidR="00D9418E">
        <w:rPr>
          <w:sz w:val="20"/>
          <w:szCs w:val="20"/>
        </w:rPr>
        <w:t>dam as well, the numbers relate to her mate.</w:t>
      </w:r>
    </w:p>
    <w:p w14:paraId="492CAAA2" w14:textId="519AD2F4" w:rsidR="008E5F22" w:rsidRDefault="008E5F22" w:rsidP="00546135">
      <w:pPr>
        <w:spacing w:after="0" w:line="360" w:lineRule="auto"/>
        <w:rPr>
          <w:sz w:val="20"/>
          <w:szCs w:val="20"/>
        </w:rPr>
      </w:pPr>
    </w:p>
    <w:p w14:paraId="4279D7A5" w14:textId="5B5748F2" w:rsidR="00136850" w:rsidRDefault="00182760" w:rsidP="007E16CE">
      <w:pPr>
        <w:spacing w:after="0" w:line="360" w:lineRule="auto"/>
        <w:rPr>
          <w:sz w:val="20"/>
          <w:szCs w:val="20"/>
        </w:rPr>
      </w:pPr>
      <w:r>
        <w:rPr>
          <w:sz w:val="20"/>
          <w:szCs w:val="20"/>
        </w:rPr>
        <w:t xml:space="preserve">Sequence number 2 is the sequence number of the individuals in the pedigree after sorting on year of birth </w:t>
      </w:r>
      <w:r w:rsidR="00185484">
        <w:rPr>
          <w:sz w:val="20"/>
          <w:szCs w:val="20"/>
        </w:rPr>
        <w:t xml:space="preserve">modified </w:t>
      </w:r>
      <w:r>
        <w:rPr>
          <w:sz w:val="20"/>
          <w:szCs w:val="20"/>
        </w:rPr>
        <w:t xml:space="preserve">in such a way that offspring of the same dam (and therefore sire) is in a block. </w:t>
      </w:r>
    </w:p>
    <w:p w14:paraId="5752BB4B" w14:textId="77777777" w:rsidR="0092241F" w:rsidRPr="0092241F" w:rsidRDefault="00A00763" w:rsidP="0092241F">
      <w:pPr>
        <w:spacing w:after="0" w:line="360" w:lineRule="auto"/>
        <w:rPr>
          <w:rFonts w:eastAsiaTheme="minorEastAsia"/>
          <w:sz w:val="20"/>
          <w:szCs w:val="20"/>
        </w:rPr>
      </w:pPr>
      <w:r w:rsidRPr="00286218">
        <w:rPr>
          <w:sz w:val="20"/>
          <w:szCs w:val="20"/>
        </w:rPr>
        <w:t xml:space="preserve">Column 12 gives the diagonal elements of A. These can be used to compute accuracies of EBVs for the case that the EBV only contains one random effect, for example worker effect. In that </w:t>
      </w:r>
      <w:r w:rsidRPr="00286218">
        <w:rPr>
          <w:sz w:val="20"/>
          <w:szCs w:val="20"/>
        </w:rPr>
        <w:lastRenderedPageBreak/>
        <w:t xml:space="preserve">case the accuracy equals </w:t>
      </w:r>
      <m:oMath>
        <m:sSub>
          <m:sSubPr>
            <m:ctrlPr>
              <w:rPr>
                <w:rFonts w:ascii="Cambria Math" w:eastAsiaTheme="minorEastAsia" w:hAnsi="Cambria Math"/>
                <w:i/>
                <w:sz w:val="20"/>
                <w:szCs w:val="20"/>
                <w:lang w:val="nl-NL"/>
              </w:rPr>
            </m:ctrlPr>
          </m:sSubPr>
          <m:e>
            <m:r>
              <w:rPr>
                <w:rFonts w:ascii="Cambria Math" w:eastAsiaTheme="minorEastAsia" w:hAnsi="Cambria Math"/>
                <w:sz w:val="20"/>
                <w:szCs w:val="20"/>
                <w:lang w:val="nl-NL"/>
              </w:rPr>
              <m:t>r</m:t>
            </m:r>
          </m:e>
          <m:sub>
            <m:sSub>
              <m:sSubPr>
                <m:ctrlPr>
                  <w:rPr>
                    <w:rFonts w:ascii="Cambria Math" w:eastAsiaTheme="minorEastAsia" w:hAnsi="Cambria Math"/>
                    <w:i/>
                    <w:sz w:val="20"/>
                    <w:szCs w:val="20"/>
                    <w:lang w:val="nl-NL"/>
                  </w:rPr>
                </m:ctrlPr>
              </m:sSubPr>
              <m:e>
                <m:r>
                  <w:rPr>
                    <w:rFonts w:ascii="Cambria Math" w:eastAsiaTheme="minorEastAsia" w:hAnsi="Cambria Math"/>
                    <w:sz w:val="20"/>
                    <w:szCs w:val="20"/>
                    <w:lang w:val="nl-NL"/>
                  </w:rPr>
                  <m:t>A</m:t>
                </m:r>
              </m:e>
              <m:sub>
                <m:r>
                  <w:rPr>
                    <w:rFonts w:ascii="Cambria Math" w:eastAsiaTheme="minorEastAsia" w:hAnsi="Cambria Math"/>
                    <w:sz w:val="20"/>
                    <w:szCs w:val="20"/>
                    <w:lang w:val="nl-NL"/>
                  </w:rPr>
                  <m:t>i</m:t>
                </m:r>
              </m:sub>
            </m:sSub>
            <m:sSub>
              <m:sSubPr>
                <m:ctrlPr>
                  <w:rPr>
                    <w:rFonts w:ascii="Cambria Math" w:eastAsiaTheme="minorEastAsia" w:hAnsi="Cambria Math"/>
                    <w:i/>
                    <w:sz w:val="20"/>
                    <w:szCs w:val="20"/>
                    <w:lang w:val="nl-NL"/>
                  </w:rPr>
                </m:ctrlPr>
              </m:sSubPr>
              <m:e>
                <m:acc>
                  <m:accPr>
                    <m:ctrlPr>
                      <w:rPr>
                        <w:rFonts w:ascii="Cambria Math" w:eastAsiaTheme="minorEastAsia" w:hAnsi="Cambria Math"/>
                        <w:i/>
                        <w:sz w:val="20"/>
                        <w:szCs w:val="20"/>
                        <w:lang w:val="nl-NL"/>
                      </w:rPr>
                    </m:ctrlPr>
                  </m:accPr>
                  <m:e>
                    <m:r>
                      <w:rPr>
                        <w:rFonts w:ascii="Cambria Math" w:eastAsiaTheme="minorEastAsia" w:hAnsi="Cambria Math"/>
                        <w:sz w:val="20"/>
                        <w:szCs w:val="20"/>
                        <w:lang w:val="nl-NL"/>
                      </w:rPr>
                      <m:t>A</m:t>
                    </m:r>
                  </m:e>
                </m:acc>
              </m:e>
              <m:sub>
                <m:r>
                  <w:rPr>
                    <w:rFonts w:ascii="Cambria Math" w:eastAsiaTheme="minorEastAsia" w:hAnsi="Cambria Math"/>
                    <w:sz w:val="20"/>
                    <w:szCs w:val="20"/>
                    <w:lang w:val="nl-NL"/>
                  </w:rPr>
                  <m:t>i</m:t>
                </m:r>
              </m:sub>
            </m:sSub>
          </m:sub>
        </m:sSub>
        <m:r>
          <w:rPr>
            <w:rFonts w:ascii="Cambria Math" w:eastAsiaTheme="minorEastAsia" w:hAnsi="Cambria Math"/>
            <w:sz w:val="20"/>
            <w:szCs w:val="20"/>
          </w:rPr>
          <m:t>=</m:t>
        </m:r>
        <m:rad>
          <m:radPr>
            <m:degHide m:val="1"/>
            <m:ctrlPr>
              <w:rPr>
                <w:rFonts w:ascii="Cambria Math" w:eastAsiaTheme="minorEastAsia" w:hAnsi="Cambria Math"/>
                <w:i/>
                <w:sz w:val="20"/>
                <w:szCs w:val="20"/>
                <w:lang w:val="nl-NL"/>
              </w:rPr>
            </m:ctrlPr>
          </m:radPr>
          <m:deg/>
          <m:e>
            <m:r>
              <w:rPr>
                <w:rFonts w:ascii="Cambria Math" w:eastAsiaTheme="minorEastAsia" w:hAnsi="Cambria Math"/>
                <w:sz w:val="20"/>
                <w:szCs w:val="20"/>
              </w:rPr>
              <m:t>1-</m:t>
            </m:r>
            <m:f>
              <m:fPr>
                <m:ctrlPr>
                  <w:rPr>
                    <w:rFonts w:ascii="Cambria Math" w:eastAsiaTheme="minorEastAsia" w:hAnsi="Cambria Math"/>
                    <w:i/>
                    <w:sz w:val="20"/>
                    <w:szCs w:val="20"/>
                    <w:lang w:val="nl-NL"/>
                  </w:rPr>
                </m:ctrlPr>
              </m:fPr>
              <m:num>
                <m:sSubSup>
                  <m:sSubSupPr>
                    <m:ctrlPr>
                      <w:rPr>
                        <w:rFonts w:ascii="Cambria Math" w:eastAsiaTheme="minorEastAsia" w:hAnsi="Cambria Math"/>
                        <w:i/>
                        <w:sz w:val="20"/>
                        <w:szCs w:val="20"/>
                        <w:lang w:val="nl-NL"/>
                      </w:rPr>
                    </m:ctrlPr>
                  </m:sSubSupPr>
                  <m:e>
                    <m:r>
                      <w:rPr>
                        <w:rFonts w:ascii="Cambria Math" w:eastAsiaTheme="minorEastAsia" w:hAnsi="Cambria Math"/>
                        <w:sz w:val="20"/>
                        <w:szCs w:val="20"/>
                        <w:lang w:val="nl-NL"/>
                      </w:rPr>
                      <m:t>s</m:t>
                    </m:r>
                  </m:e>
                  <m:sub>
                    <m:r>
                      <w:rPr>
                        <w:rFonts w:ascii="Cambria Math" w:eastAsiaTheme="minorEastAsia" w:hAnsi="Cambria Math"/>
                        <w:sz w:val="20"/>
                        <w:szCs w:val="20"/>
                        <w:lang w:val="nl-NL"/>
                      </w:rPr>
                      <m:t>i</m:t>
                    </m:r>
                  </m:sub>
                  <m:sup>
                    <m:r>
                      <w:rPr>
                        <w:rFonts w:ascii="Cambria Math" w:eastAsiaTheme="minorEastAsia" w:hAnsi="Cambria Math"/>
                        <w:sz w:val="20"/>
                        <w:szCs w:val="20"/>
                      </w:rPr>
                      <m:t>2</m:t>
                    </m:r>
                  </m:sup>
                </m:sSubSup>
              </m:num>
              <m:den>
                <m:sSubSup>
                  <m:sSubSupPr>
                    <m:ctrlPr>
                      <w:rPr>
                        <w:rFonts w:ascii="Cambria Math" w:eastAsiaTheme="minorEastAsia" w:hAnsi="Cambria Math"/>
                        <w:i/>
                        <w:sz w:val="20"/>
                        <w:szCs w:val="20"/>
                        <w:lang w:val="nl-NL"/>
                      </w:rPr>
                    </m:ctrlPr>
                  </m:sSubSupPr>
                  <m:e>
                    <m:r>
                      <w:rPr>
                        <w:rFonts w:ascii="Cambria Math" w:eastAsiaTheme="minorEastAsia" w:hAnsi="Cambria Math"/>
                        <w:sz w:val="20"/>
                        <w:szCs w:val="20"/>
                        <w:lang w:val="nl-NL"/>
                      </w:rPr>
                      <m:t>σ</m:t>
                    </m:r>
                  </m:e>
                  <m:sub>
                    <m:sSub>
                      <m:sSubPr>
                        <m:ctrlPr>
                          <w:rPr>
                            <w:rFonts w:ascii="Cambria Math" w:eastAsiaTheme="minorEastAsia" w:hAnsi="Cambria Math"/>
                            <w:i/>
                            <w:sz w:val="20"/>
                            <w:szCs w:val="20"/>
                            <w:lang w:val="nl-NL"/>
                          </w:rPr>
                        </m:ctrlPr>
                      </m:sSubPr>
                      <m:e>
                        <m:r>
                          <w:rPr>
                            <w:rFonts w:ascii="Cambria Math" w:eastAsiaTheme="minorEastAsia" w:hAnsi="Cambria Math"/>
                            <w:sz w:val="20"/>
                            <w:szCs w:val="20"/>
                            <w:lang w:val="nl-NL"/>
                          </w:rPr>
                          <m:t>A</m:t>
                        </m:r>
                      </m:e>
                      <m:sub>
                        <m:r>
                          <w:rPr>
                            <w:rFonts w:ascii="Cambria Math" w:eastAsiaTheme="minorEastAsia" w:hAnsi="Cambria Math"/>
                            <w:sz w:val="20"/>
                            <w:szCs w:val="20"/>
                            <w:lang w:val="nl-NL"/>
                          </w:rPr>
                          <m:t>i</m:t>
                        </m:r>
                      </m:sub>
                    </m:sSub>
                  </m:sub>
                  <m:sup>
                    <m:r>
                      <w:rPr>
                        <w:rFonts w:ascii="Cambria Math" w:eastAsiaTheme="minorEastAsia" w:hAnsi="Cambria Math"/>
                        <w:sz w:val="20"/>
                        <w:szCs w:val="20"/>
                      </w:rPr>
                      <m:t>2</m:t>
                    </m:r>
                  </m:sup>
                </m:sSubSup>
              </m:den>
            </m:f>
          </m:e>
        </m:rad>
      </m:oMath>
      <w:r w:rsidRPr="00286218">
        <w:rPr>
          <w:rFonts w:eastAsiaTheme="minorEastAsia"/>
          <w:sz w:val="20"/>
          <w:szCs w:val="20"/>
        </w:rPr>
        <w:t xml:space="preserve">, where </w:t>
      </w:r>
      <m:oMath>
        <m:sSubSup>
          <m:sSubSupPr>
            <m:ctrlPr>
              <w:rPr>
                <w:rFonts w:ascii="Cambria Math" w:eastAsiaTheme="minorEastAsia" w:hAnsi="Cambria Math"/>
                <w:i/>
                <w:sz w:val="20"/>
                <w:szCs w:val="20"/>
                <w:lang w:val="nl-NL"/>
              </w:rPr>
            </m:ctrlPr>
          </m:sSubSupPr>
          <m:e>
            <m:r>
              <w:rPr>
                <w:rFonts w:ascii="Cambria Math" w:eastAsiaTheme="minorEastAsia" w:hAnsi="Cambria Math"/>
                <w:sz w:val="20"/>
                <w:szCs w:val="20"/>
                <w:lang w:val="nl-NL"/>
              </w:rPr>
              <m:t>s</m:t>
            </m:r>
          </m:e>
          <m:sub>
            <m:r>
              <w:rPr>
                <w:rFonts w:ascii="Cambria Math" w:eastAsiaTheme="minorEastAsia" w:hAnsi="Cambria Math"/>
                <w:sz w:val="20"/>
                <w:szCs w:val="20"/>
                <w:lang w:val="nl-NL"/>
              </w:rPr>
              <m:t>i</m:t>
            </m:r>
          </m:sub>
          <m:sup>
            <m:r>
              <w:rPr>
                <w:rFonts w:ascii="Cambria Math" w:eastAsiaTheme="minorEastAsia" w:hAnsi="Cambria Math"/>
                <w:sz w:val="20"/>
                <w:szCs w:val="20"/>
              </w:rPr>
              <m:t>2</m:t>
            </m:r>
          </m:sup>
        </m:sSubSup>
      </m:oMath>
      <w:r w:rsidRPr="00286218">
        <w:rPr>
          <w:rFonts w:eastAsiaTheme="minorEastAsia"/>
          <w:sz w:val="20"/>
          <w:szCs w:val="20"/>
        </w:rPr>
        <w:t xml:space="preserve"> is the square of </w:t>
      </w:r>
      <w:proofErr w:type="spellStart"/>
      <w:r w:rsidR="002737AE">
        <w:rPr>
          <w:rFonts w:eastAsiaTheme="minorEastAsia"/>
          <w:sz w:val="20"/>
          <w:szCs w:val="20"/>
        </w:rPr>
        <w:t>seE</w:t>
      </w:r>
      <w:r w:rsidRPr="00286218">
        <w:rPr>
          <w:rFonts w:eastAsiaTheme="minorEastAsia"/>
          <w:sz w:val="20"/>
          <w:szCs w:val="20"/>
        </w:rPr>
        <w:t>ffect</w:t>
      </w:r>
      <w:proofErr w:type="spellEnd"/>
      <w:r w:rsidRPr="00286218">
        <w:rPr>
          <w:rFonts w:eastAsiaTheme="minorEastAsia"/>
          <w:sz w:val="20"/>
          <w:szCs w:val="20"/>
        </w:rPr>
        <w:t xml:space="preserve"> from </w:t>
      </w:r>
      <w:proofErr w:type="spellStart"/>
      <w:r w:rsidRPr="00286218">
        <w:rPr>
          <w:rFonts w:eastAsiaTheme="minorEastAsia"/>
          <w:sz w:val="20"/>
          <w:szCs w:val="20"/>
        </w:rPr>
        <w:t>ASReml</w:t>
      </w:r>
      <w:proofErr w:type="spellEnd"/>
      <w:r w:rsidRPr="00286218">
        <w:rPr>
          <w:rFonts w:eastAsiaTheme="minorEastAsia"/>
          <w:sz w:val="20"/>
          <w:szCs w:val="20"/>
        </w:rPr>
        <w:t xml:space="preserve"> (more generally, it equals the square of the standard error of prediction</w:t>
      </w:r>
      <w:r w:rsidR="0092241F">
        <w:rPr>
          <w:rFonts w:eastAsiaTheme="minorEastAsia"/>
          <w:sz w:val="20"/>
          <w:szCs w:val="20"/>
        </w:rPr>
        <w:t>, SEP</w:t>
      </w:r>
      <w:r w:rsidRPr="00286218">
        <w:rPr>
          <w:rFonts w:eastAsiaTheme="minorEastAsia"/>
          <w:sz w:val="20"/>
          <w:szCs w:val="20"/>
        </w:rPr>
        <w:t xml:space="preserve">) and </w:t>
      </w:r>
      <m:oMath>
        <m:sSubSup>
          <m:sSubSupPr>
            <m:ctrlPr>
              <w:rPr>
                <w:rFonts w:ascii="Cambria Math" w:eastAsiaTheme="minorEastAsia" w:hAnsi="Cambria Math"/>
                <w:i/>
                <w:sz w:val="20"/>
                <w:szCs w:val="20"/>
                <w:lang w:val="nl-NL"/>
              </w:rPr>
            </m:ctrlPr>
          </m:sSubSupPr>
          <m:e>
            <m:r>
              <w:rPr>
                <w:rFonts w:ascii="Cambria Math" w:eastAsiaTheme="minorEastAsia" w:hAnsi="Cambria Math"/>
                <w:sz w:val="20"/>
                <w:szCs w:val="20"/>
                <w:lang w:val="nl-NL"/>
              </w:rPr>
              <m:t>σ</m:t>
            </m:r>
          </m:e>
          <m:sub>
            <m:sSub>
              <m:sSubPr>
                <m:ctrlPr>
                  <w:rPr>
                    <w:rFonts w:ascii="Cambria Math" w:eastAsiaTheme="minorEastAsia" w:hAnsi="Cambria Math"/>
                    <w:i/>
                    <w:sz w:val="20"/>
                    <w:szCs w:val="20"/>
                    <w:lang w:val="nl-NL"/>
                  </w:rPr>
                </m:ctrlPr>
              </m:sSubPr>
              <m:e>
                <m:r>
                  <w:rPr>
                    <w:rFonts w:ascii="Cambria Math" w:eastAsiaTheme="minorEastAsia" w:hAnsi="Cambria Math"/>
                    <w:sz w:val="20"/>
                    <w:szCs w:val="20"/>
                    <w:lang w:val="nl-NL"/>
                  </w:rPr>
                  <m:t>A</m:t>
                </m:r>
              </m:e>
              <m:sub>
                <m:r>
                  <w:rPr>
                    <w:rFonts w:ascii="Cambria Math" w:eastAsiaTheme="minorEastAsia" w:hAnsi="Cambria Math"/>
                    <w:sz w:val="20"/>
                    <w:szCs w:val="20"/>
                    <w:lang w:val="nl-NL"/>
                  </w:rPr>
                  <m:t>i</m:t>
                </m:r>
              </m:sub>
            </m:sSub>
          </m:sub>
          <m:sup>
            <m:r>
              <w:rPr>
                <w:rFonts w:ascii="Cambria Math" w:eastAsiaTheme="minorEastAsia" w:hAnsi="Cambria Math"/>
                <w:sz w:val="20"/>
                <w:szCs w:val="20"/>
              </w:rPr>
              <m:t>2</m:t>
            </m:r>
          </m:sup>
        </m:sSubSup>
      </m:oMath>
      <w:r w:rsidRPr="00286218">
        <w:rPr>
          <w:rFonts w:eastAsiaTheme="minorEastAsia"/>
          <w:sz w:val="20"/>
          <w:szCs w:val="20"/>
        </w:rPr>
        <w:t xml:space="preserve"> equals the diagonal element in column 12 multiplied by the estimate of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A</m:t>
            </m:r>
          </m:sub>
          <m:sup>
            <m:r>
              <w:rPr>
                <w:rFonts w:ascii="Cambria Math" w:eastAsiaTheme="minorEastAsia" w:hAnsi="Cambria Math"/>
                <w:sz w:val="20"/>
                <w:szCs w:val="20"/>
              </w:rPr>
              <m:t>2</m:t>
            </m:r>
          </m:sup>
        </m:sSubSup>
      </m:oMath>
      <w:r w:rsidRPr="00286218">
        <w:rPr>
          <w:rFonts w:eastAsiaTheme="minorEastAsia"/>
          <w:sz w:val="20"/>
          <w:szCs w:val="20"/>
        </w:rPr>
        <w:t xml:space="preserve"> from ASReml. If the EBV contains for example worker and queen effect, then the inverse of the block in AINV referring to the worker and the queen is needed. </w:t>
      </w:r>
      <w:proofErr w:type="spellStart"/>
      <w:r w:rsidRPr="00286218">
        <w:rPr>
          <w:rFonts w:eastAsiaTheme="minorEastAsia"/>
          <w:sz w:val="20"/>
          <w:szCs w:val="20"/>
        </w:rPr>
        <w:t>ASReml</w:t>
      </w:r>
      <w:proofErr w:type="spellEnd"/>
      <w:r w:rsidRPr="00286218">
        <w:rPr>
          <w:rFonts w:eastAsiaTheme="minorEastAsia"/>
          <w:sz w:val="20"/>
          <w:szCs w:val="20"/>
        </w:rPr>
        <w:t xml:space="preserve"> can produce SEP in that case as well.</w:t>
      </w:r>
      <w:r w:rsidR="0092241F">
        <w:rPr>
          <w:rFonts w:eastAsiaTheme="minorEastAsia"/>
          <w:sz w:val="20"/>
          <w:szCs w:val="20"/>
        </w:rPr>
        <w:t xml:space="preserve"> The </w:t>
      </w:r>
      <w:r w:rsidR="00A971B2">
        <w:rPr>
          <w:rFonts w:eastAsiaTheme="minorEastAsia"/>
          <w:sz w:val="20"/>
          <w:szCs w:val="20"/>
        </w:rPr>
        <w:t xml:space="preserve">SEP </w:t>
      </w:r>
      <w:r w:rsidR="0092241F" w:rsidRPr="0092241F">
        <w:rPr>
          <w:rFonts w:eastAsiaTheme="minorEastAsia"/>
          <w:sz w:val="20"/>
          <w:szCs w:val="20"/>
        </w:rPr>
        <w:t>of the worker group can be obtained by inclusion of the command line (personal communication Arthur Gilmour)</w:t>
      </w:r>
    </w:p>
    <w:p w14:paraId="1BE80ABC" w14:textId="77777777" w:rsidR="0092241F" w:rsidRPr="0092241F" w:rsidRDefault="0092241F" w:rsidP="0092241F">
      <w:pPr>
        <w:spacing w:line="480" w:lineRule="auto"/>
        <w:rPr>
          <w:rFonts w:eastAsiaTheme="minorEastAsia"/>
          <w:sz w:val="20"/>
          <w:szCs w:val="20"/>
        </w:rPr>
      </w:pPr>
      <m:oMathPara>
        <m:oMath>
          <m:r>
            <m:rPr>
              <m:sty m:val="p"/>
            </m:rPr>
            <w:rPr>
              <w:rFonts w:ascii="Cambria Math" w:eastAsiaTheme="minorEastAsia" w:hAnsi="Cambria Math"/>
              <w:sz w:val="22"/>
            </w:rPr>
            <m:t xml:space="preserve">PREDICT worker a:b queen a:b !ONLYUSE worker queen !PARALLEL worker queen   </m:t>
          </m:r>
        </m:oMath>
      </m:oMathPara>
    </w:p>
    <w:p w14:paraId="2FF083A6" w14:textId="49CF03D2" w:rsidR="0092241F" w:rsidRDefault="0092241F" w:rsidP="0092241F">
      <w:pPr>
        <w:spacing w:after="0" w:line="360" w:lineRule="auto"/>
        <w:rPr>
          <w:rFonts w:eastAsiaTheme="minorEastAsia"/>
          <w:sz w:val="20"/>
          <w:szCs w:val="20"/>
        </w:rPr>
      </w:pPr>
      <w:r w:rsidRPr="0092241F">
        <w:rPr>
          <w:rFonts w:eastAsiaTheme="minorEastAsia"/>
          <w:sz w:val="20"/>
          <w:szCs w:val="20"/>
        </w:rPr>
        <w:t>directly after the line defining the model.</w:t>
      </w:r>
      <w:r>
        <w:rPr>
          <w:rFonts w:eastAsiaTheme="minorEastAsia"/>
          <w:sz w:val="20"/>
          <w:szCs w:val="20"/>
        </w:rPr>
        <w:t xml:space="preserve"> In this equation</w:t>
      </w:r>
      <w:r w:rsidRPr="0092241F">
        <w:rPr>
          <w:rFonts w:eastAsiaTheme="minorEastAsia"/>
          <w:sz w:val="20"/>
          <w:szCs w:val="20"/>
        </w:rPr>
        <w:t xml:space="preserve"> </w:t>
      </w:r>
      <m:oMath>
        <m:r>
          <m:rPr>
            <m:sty m:val="p"/>
          </m:rPr>
          <w:rPr>
            <w:rFonts w:ascii="Cambria Math" w:eastAsiaTheme="minorEastAsia" w:hAnsi="Cambria Math"/>
            <w:sz w:val="24"/>
            <w:szCs w:val="24"/>
          </w:rPr>
          <m:t>a</m:t>
        </m:r>
      </m:oMath>
      <w:r w:rsidRPr="0092241F">
        <w:rPr>
          <w:rFonts w:eastAsiaTheme="minorEastAsia"/>
          <w:sz w:val="20"/>
          <w:szCs w:val="20"/>
        </w:rPr>
        <w:t xml:space="preserve"> and </w:t>
      </w:r>
      <m:oMath>
        <m:r>
          <m:rPr>
            <m:sty m:val="p"/>
          </m:rPr>
          <w:rPr>
            <w:rFonts w:ascii="Cambria Math" w:eastAsiaTheme="minorEastAsia" w:hAnsi="Cambria Math"/>
            <w:sz w:val="24"/>
            <w:szCs w:val="24"/>
          </w:rPr>
          <m:t>b</m:t>
        </m:r>
      </m:oMath>
      <w:r w:rsidRPr="0092241F">
        <w:rPr>
          <w:rFonts w:eastAsiaTheme="minorEastAsia"/>
          <w:sz w:val="20"/>
          <w:szCs w:val="20"/>
        </w:rPr>
        <w:t xml:space="preserve"> refer to sequence numbers in the pedigree file. (Note that we experienced a limit to the size of </w:t>
      </w:r>
      <m:oMath>
        <m:r>
          <m:rPr>
            <m:sty m:val="p"/>
          </m:rPr>
          <w:rPr>
            <w:rFonts w:ascii="Cambria Math" w:eastAsiaTheme="minorEastAsia" w:hAnsi="Cambria Math"/>
            <w:sz w:val="24"/>
            <w:szCs w:val="24"/>
          </w:rPr>
          <m:t>b-a</m:t>
        </m:r>
      </m:oMath>
      <w:r w:rsidRPr="0092241F">
        <w:rPr>
          <w:rFonts w:eastAsiaTheme="minorEastAsia"/>
          <w:sz w:val="20"/>
          <w:szCs w:val="20"/>
        </w:rPr>
        <w:t xml:space="preserve"> that can be dealt with in a single run.)</w:t>
      </w:r>
    </w:p>
    <w:p w14:paraId="25D27A83" w14:textId="16B2CAA9" w:rsidR="00DD4417" w:rsidRDefault="00DD4417" w:rsidP="0092241F">
      <w:pPr>
        <w:spacing w:after="0" w:line="360" w:lineRule="auto"/>
        <w:rPr>
          <w:rFonts w:eastAsiaTheme="minorEastAsia"/>
          <w:sz w:val="20"/>
          <w:szCs w:val="20"/>
        </w:rPr>
      </w:pPr>
    </w:p>
    <w:p w14:paraId="64156B6A" w14:textId="41B5AB01" w:rsidR="00DD4417" w:rsidRDefault="00DD4417" w:rsidP="00DD4417">
      <w:pPr>
        <w:spacing w:after="0" w:line="360" w:lineRule="auto"/>
        <w:rPr>
          <w:rFonts w:eastAsiaTheme="minorEastAsia"/>
          <w:b/>
          <w:bCs/>
          <w:sz w:val="20"/>
          <w:szCs w:val="20"/>
        </w:rPr>
      </w:pPr>
      <w:r>
        <w:rPr>
          <w:rFonts w:eastAsiaTheme="minorEastAsia"/>
          <w:b/>
          <w:bCs/>
          <w:sz w:val="20"/>
          <w:szCs w:val="20"/>
        </w:rPr>
        <w:t>ident.txt</w:t>
      </w:r>
    </w:p>
    <w:p w14:paraId="5977216E" w14:textId="61B46704" w:rsidR="00DD4417" w:rsidRDefault="00DD4417" w:rsidP="00DD4417">
      <w:pPr>
        <w:spacing w:after="0" w:line="360" w:lineRule="auto"/>
        <w:rPr>
          <w:sz w:val="20"/>
          <w:szCs w:val="20"/>
        </w:rPr>
      </w:pPr>
      <w:r>
        <w:rPr>
          <w:sz w:val="20"/>
          <w:szCs w:val="20"/>
        </w:rPr>
        <w:t>This is an in-between file containing sorted on sequence number 1,</w:t>
      </w:r>
      <w:r w:rsidRPr="00DD4417">
        <w:rPr>
          <w:sz w:val="20"/>
          <w:szCs w:val="20"/>
        </w:rPr>
        <w:t xml:space="preserve"> </w:t>
      </w:r>
      <w:r>
        <w:rPr>
          <w:sz w:val="20"/>
          <w:szCs w:val="20"/>
        </w:rPr>
        <w:t>after initially sorting the data on year of birth and identification of 1a.</w:t>
      </w:r>
    </w:p>
    <w:p w14:paraId="6A7EB83B" w14:textId="1A3E4A97" w:rsidR="00DD4417" w:rsidRPr="00DD4417" w:rsidRDefault="00DD4417" w:rsidP="00DD4417">
      <w:pPr>
        <w:pStyle w:val="Paragraphedeliste"/>
        <w:numPr>
          <w:ilvl w:val="0"/>
          <w:numId w:val="29"/>
        </w:numPr>
        <w:spacing w:after="0" w:line="360" w:lineRule="auto"/>
        <w:rPr>
          <w:sz w:val="20"/>
          <w:szCs w:val="20"/>
        </w:rPr>
      </w:pPr>
      <w:r>
        <w:rPr>
          <w:sz w:val="20"/>
          <w:szCs w:val="20"/>
        </w:rPr>
        <w:t>true identification (for queens in the colonies) and fabricated for colonies, other queens (if present) and sires.</w:t>
      </w:r>
    </w:p>
    <w:p w14:paraId="38F7375E" w14:textId="77777777" w:rsidR="00185484" w:rsidRDefault="00185484" w:rsidP="00DD4417">
      <w:pPr>
        <w:spacing w:after="0" w:line="360" w:lineRule="auto"/>
        <w:rPr>
          <w:b/>
          <w:sz w:val="20"/>
          <w:szCs w:val="20"/>
        </w:rPr>
      </w:pPr>
    </w:p>
    <w:p w14:paraId="7F13F699" w14:textId="77777777" w:rsidR="000D2F40" w:rsidRPr="00C40E8D" w:rsidRDefault="00C40E8D" w:rsidP="00DD4417">
      <w:pPr>
        <w:spacing w:after="0" w:line="360" w:lineRule="auto"/>
        <w:rPr>
          <w:b/>
          <w:sz w:val="20"/>
          <w:szCs w:val="20"/>
        </w:rPr>
      </w:pPr>
      <w:r>
        <w:rPr>
          <w:b/>
          <w:sz w:val="20"/>
          <w:szCs w:val="20"/>
        </w:rPr>
        <w:t>b</w:t>
      </w:r>
      <w:r w:rsidR="001C7E39" w:rsidRPr="00C40E8D">
        <w:rPr>
          <w:b/>
          <w:sz w:val="20"/>
          <w:szCs w:val="20"/>
        </w:rPr>
        <w:t>locks.txt</w:t>
      </w:r>
    </w:p>
    <w:p w14:paraId="3BE84989" w14:textId="77777777" w:rsidR="001C7E39" w:rsidRPr="00330DB4" w:rsidRDefault="001C7E39" w:rsidP="00546135">
      <w:pPr>
        <w:spacing w:after="0" w:line="360" w:lineRule="auto"/>
        <w:rPr>
          <w:sz w:val="20"/>
          <w:szCs w:val="20"/>
        </w:rPr>
      </w:pPr>
      <w:r w:rsidRPr="00330DB4">
        <w:rPr>
          <w:sz w:val="20"/>
          <w:szCs w:val="20"/>
        </w:rPr>
        <w:t>The number of records is the 7</w:t>
      </w:r>
      <w:r w:rsidRPr="00330DB4">
        <w:rPr>
          <w:sz w:val="20"/>
          <w:szCs w:val="20"/>
          <w:vertAlign w:val="superscript"/>
        </w:rPr>
        <w:t>th</w:t>
      </w:r>
      <w:r w:rsidRPr="00330DB4">
        <w:rPr>
          <w:sz w:val="20"/>
          <w:szCs w:val="20"/>
        </w:rPr>
        <w:t xml:space="preserve"> item in </w:t>
      </w:r>
      <w:r w:rsidRPr="00C40E8D">
        <w:rPr>
          <w:sz w:val="20"/>
          <w:szCs w:val="20"/>
        </w:rPr>
        <w:t>numbers.txt</w:t>
      </w:r>
      <w:r w:rsidR="00DC7C48" w:rsidRPr="00330DB4">
        <w:rPr>
          <w:sz w:val="20"/>
          <w:szCs w:val="20"/>
        </w:rPr>
        <w:t>. For each record:</w:t>
      </w:r>
    </w:p>
    <w:p w14:paraId="5959F3A5" w14:textId="77777777" w:rsidR="00DC7C48" w:rsidRPr="00330DB4" w:rsidRDefault="00DC7C48" w:rsidP="00DC7C48">
      <w:pPr>
        <w:pStyle w:val="Paragraphedeliste"/>
        <w:numPr>
          <w:ilvl w:val="0"/>
          <w:numId w:val="14"/>
        </w:numPr>
        <w:spacing w:after="0" w:line="360" w:lineRule="auto"/>
        <w:ind w:left="426"/>
        <w:rPr>
          <w:sz w:val="20"/>
          <w:szCs w:val="20"/>
        </w:rPr>
      </w:pPr>
      <w:r w:rsidRPr="00330DB4">
        <w:rPr>
          <w:sz w:val="20"/>
          <w:szCs w:val="20"/>
        </w:rPr>
        <w:t>first sequence number</w:t>
      </w:r>
      <w:r w:rsidR="00C40E8D">
        <w:rPr>
          <w:sz w:val="20"/>
          <w:szCs w:val="20"/>
        </w:rPr>
        <w:t xml:space="preserve"> 2</w:t>
      </w:r>
      <w:r w:rsidRPr="00330DB4">
        <w:rPr>
          <w:sz w:val="20"/>
          <w:szCs w:val="20"/>
        </w:rPr>
        <w:t xml:space="preserve"> in the block</w:t>
      </w:r>
    </w:p>
    <w:p w14:paraId="6AE4E9D7" w14:textId="77777777" w:rsidR="00964035" w:rsidRDefault="00DC7C48" w:rsidP="00DC7C48">
      <w:pPr>
        <w:pStyle w:val="Paragraphedeliste"/>
        <w:numPr>
          <w:ilvl w:val="0"/>
          <w:numId w:val="14"/>
        </w:numPr>
        <w:spacing w:after="0" w:line="360" w:lineRule="auto"/>
        <w:ind w:left="426"/>
        <w:rPr>
          <w:sz w:val="20"/>
          <w:szCs w:val="20"/>
        </w:rPr>
      </w:pPr>
      <w:r w:rsidRPr="00330DB4">
        <w:rPr>
          <w:sz w:val="20"/>
          <w:szCs w:val="20"/>
        </w:rPr>
        <w:t>last sequence number</w:t>
      </w:r>
      <w:r w:rsidR="00C40E8D">
        <w:rPr>
          <w:sz w:val="20"/>
          <w:szCs w:val="20"/>
        </w:rPr>
        <w:t xml:space="preserve"> 2</w:t>
      </w:r>
      <w:r w:rsidRPr="00330DB4">
        <w:rPr>
          <w:sz w:val="20"/>
          <w:szCs w:val="20"/>
        </w:rPr>
        <w:t xml:space="preserve"> in the block</w:t>
      </w:r>
    </w:p>
    <w:p w14:paraId="6AEBC255" w14:textId="77777777" w:rsidR="00286218" w:rsidRDefault="00286218" w:rsidP="00286218">
      <w:pPr>
        <w:spacing w:after="0" w:line="360" w:lineRule="auto"/>
        <w:rPr>
          <w:sz w:val="20"/>
          <w:szCs w:val="20"/>
        </w:rPr>
      </w:pPr>
    </w:p>
    <w:p w14:paraId="718B2000" w14:textId="77777777" w:rsidR="00286218" w:rsidRDefault="00286218" w:rsidP="00286218">
      <w:pPr>
        <w:spacing w:after="0" w:line="360" w:lineRule="auto"/>
        <w:rPr>
          <w:b/>
          <w:sz w:val="20"/>
          <w:szCs w:val="20"/>
        </w:rPr>
      </w:pPr>
      <w:r>
        <w:rPr>
          <w:b/>
          <w:sz w:val="20"/>
          <w:szCs w:val="20"/>
        </w:rPr>
        <w:t>singlesires.txt</w:t>
      </w:r>
    </w:p>
    <w:p w14:paraId="01579A36" w14:textId="77777777" w:rsidR="00286218" w:rsidRDefault="00286218" w:rsidP="00286218">
      <w:pPr>
        <w:spacing w:after="0" w:line="360" w:lineRule="auto"/>
        <w:rPr>
          <w:sz w:val="20"/>
          <w:szCs w:val="20"/>
        </w:rPr>
      </w:pPr>
      <w:r>
        <w:rPr>
          <w:sz w:val="20"/>
          <w:szCs w:val="20"/>
        </w:rPr>
        <w:t>This file only is relevant in case of single sires with NS=1</w:t>
      </w:r>
    </w:p>
    <w:p w14:paraId="18C3C6FC" w14:textId="77777777" w:rsidR="00286218" w:rsidRPr="00286218" w:rsidRDefault="00286218" w:rsidP="00286218">
      <w:pPr>
        <w:pStyle w:val="Paragraphedeliste"/>
        <w:numPr>
          <w:ilvl w:val="0"/>
          <w:numId w:val="25"/>
        </w:numPr>
        <w:spacing w:after="0" w:line="360" w:lineRule="auto"/>
        <w:rPr>
          <w:sz w:val="20"/>
          <w:szCs w:val="20"/>
        </w:rPr>
      </w:pPr>
      <w:r w:rsidRPr="00286218">
        <w:rPr>
          <w:sz w:val="20"/>
          <w:szCs w:val="20"/>
        </w:rPr>
        <w:t>sequence number 2 for the single sire</w:t>
      </w:r>
    </w:p>
    <w:p w14:paraId="29B58253" w14:textId="77777777" w:rsidR="00286218" w:rsidRDefault="00286218" w:rsidP="00286218">
      <w:pPr>
        <w:pStyle w:val="Paragraphedeliste"/>
        <w:numPr>
          <w:ilvl w:val="0"/>
          <w:numId w:val="25"/>
        </w:numPr>
        <w:spacing w:after="0" w:line="360" w:lineRule="auto"/>
        <w:rPr>
          <w:sz w:val="20"/>
          <w:szCs w:val="20"/>
        </w:rPr>
      </w:pPr>
      <w:r>
        <w:rPr>
          <w:sz w:val="20"/>
          <w:szCs w:val="20"/>
        </w:rPr>
        <w:t>identification of the single sire</w:t>
      </w:r>
    </w:p>
    <w:p w14:paraId="335561CA" w14:textId="77777777" w:rsidR="00286218" w:rsidRDefault="00286218" w:rsidP="00286218">
      <w:pPr>
        <w:pStyle w:val="Paragraphedeliste"/>
        <w:numPr>
          <w:ilvl w:val="0"/>
          <w:numId w:val="25"/>
        </w:numPr>
        <w:spacing w:after="0" w:line="360" w:lineRule="auto"/>
        <w:rPr>
          <w:sz w:val="20"/>
          <w:szCs w:val="20"/>
        </w:rPr>
      </w:pPr>
      <w:r>
        <w:rPr>
          <w:sz w:val="20"/>
          <w:szCs w:val="20"/>
        </w:rPr>
        <w:t>number of drones inseminated with</w:t>
      </w:r>
    </w:p>
    <w:p w14:paraId="6E3486EC" w14:textId="77777777" w:rsidR="00DF17B4" w:rsidRDefault="00DF17B4" w:rsidP="00546135">
      <w:pPr>
        <w:spacing w:after="0" w:line="360" w:lineRule="auto"/>
        <w:rPr>
          <w:b/>
          <w:sz w:val="20"/>
          <w:szCs w:val="20"/>
          <w:u w:val="single"/>
        </w:rPr>
      </w:pPr>
    </w:p>
    <w:p w14:paraId="7028FF32" w14:textId="77777777" w:rsidR="00FE4C82" w:rsidRPr="00546135" w:rsidRDefault="004E0328" w:rsidP="00546135">
      <w:pPr>
        <w:spacing w:after="0" w:line="360" w:lineRule="auto"/>
        <w:rPr>
          <w:sz w:val="20"/>
          <w:szCs w:val="20"/>
        </w:rPr>
      </w:pPr>
      <w:proofErr w:type="spellStart"/>
      <w:r w:rsidRPr="004E0328">
        <w:rPr>
          <w:b/>
          <w:sz w:val="20"/>
          <w:szCs w:val="20"/>
          <w:u w:val="single"/>
        </w:rPr>
        <w:t>AINV.gi</w:t>
      </w:r>
      <w:r w:rsidR="00330DB4">
        <w:rPr>
          <w:b/>
          <w:sz w:val="20"/>
          <w:szCs w:val="20"/>
          <w:u w:val="single"/>
        </w:rPr>
        <w:t>v</w:t>
      </w:r>
      <w:proofErr w:type="spellEnd"/>
    </w:p>
    <w:p w14:paraId="6FD31DEB" w14:textId="77777777" w:rsidR="00FE4C82" w:rsidRPr="00546135" w:rsidRDefault="00330DB4" w:rsidP="00546135">
      <w:pPr>
        <w:pStyle w:val="Paragraphedeliste"/>
        <w:numPr>
          <w:ilvl w:val="0"/>
          <w:numId w:val="3"/>
        </w:numPr>
        <w:spacing w:after="0" w:line="360" w:lineRule="auto"/>
        <w:rPr>
          <w:sz w:val="20"/>
          <w:szCs w:val="20"/>
        </w:rPr>
      </w:pPr>
      <w:r>
        <w:rPr>
          <w:sz w:val="20"/>
          <w:szCs w:val="20"/>
        </w:rPr>
        <w:t xml:space="preserve">sequence number </w:t>
      </w:r>
      <w:r w:rsidR="00C40E8D">
        <w:rPr>
          <w:sz w:val="20"/>
          <w:szCs w:val="20"/>
        </w:rPr>
        <w:t xml:space="preserve">2 </w:t>
      </w:r>
      <w:r>
        <w:rPr>
          <w:sz w:val="20"/>
          <w:szCs w:val="20"/>
        </w:rPr>
        <w:t>of the</w:t>
      </w:r>
      <w:r w:rsidR="00FE4C82" w:rsidRPr="00546135">
        <w:rPr>
          <w:sz w:val="20"/>
          <w:szCs w:val="20"/>
        </w:rPr>
        <w:t xml:space="preserve"> first member of the pedigree (</w:t>
      </w:r>
      <w:proofErr w:type="spellStart"/>
      <w:r w:rsidR="00FE4C82" w:rsidRPr="00546135">
        <w:rPr>
          <w:sz w:val="20"/>
          <w:szCs w:val="20"/>
        </w:rPr>
        <w:t>i</w:t>
      </w:r>
      <w:proofErr w:type="spellEnd"/>
      <w:r w:rsidR="00FE4C82" w:rsidRPr="00546135">
        <w:rPr>
          <w:sz w:val="20"/>
          <w:szCs w:val="20"/>
        </w:rPr>
        <w:t>)</w:t>
      </w:r>
    </w:p>
    <w:p w14:paraId="112FAAD9" w14:textId="77777777" w:rsidR="00FE4C82" w:rsidRPr="00546135" w:rsidRDefault="00330DB4" w:rsidP="00546135">
      <w:pPr>
        <w:pStyle w:val="Paragraphedeliste"/>
        <w:numPr>
          <w:ilvl w:val="0"/>
          <w:numId w:val="3"/>
        </w:numPr>
        <w:spacing w:after="0" w:line="360" w:lineRule="auto"/>
        <w:rPr>
          <w:sz w:val="20"/>
          <w:szCs w:val="20"/>
        </w:rPr>
      </w:pPr>
      <w:r>
        <w:rPr>
          <w:sz w:val="20"/>
          <w:szCs w:val="20"/>
        </w:rPr>
        <w:t xml:space="preserve">sequence number </w:t>
      </w:r>
      <w:r w:rsidR="00C40E8D">
        <w:rPr>
          <w:sz w:val="20"/>
          <w:szCs w:val="20"/>
        </w:rPr>
        <w:t xml:space="preserve">2 </w:t>
      </w:r>
      <w:r>
        <w:rPr>
          <w:sz w:val="20"/>
          <w:szCs w:val="20"/>
        </w:rPr>
        <w:t>of the</w:t>
      </w:r>
      <w:r w:rsidR="00FE4C82" w:rsidRPr="00546135">
        <w:rPr>
          <w:sz w:val="20"/>
          <w:szCs w:val="20"/>
        </w:rPr>
        <w:t xml:space="preserve"> second member of the pedigree (j)</w:t>
      </w:r>
    </w:p>
    <w:p w14:paraId="6CB9FEA7" w14:textId="77777777" w:rsidR="00FE4C82" w:rsidRPr="00546135" w:rsidRDefault="00FE4C82" w:rsidP="00546135">
      <w:pPr>
        <w:pStyle w:val="Paragraphedeliste"/>
        <w:numPr>
          <w:ilvl w:val="0"/>
          <w:numId w:val="3"/>
        </w:numPr>
        <w:spacing w:after="0" w:line="360" w:lineRule="auto"/>
        <w:rPr>
          <w:sz w:val="20"/>
          <w:szCs w:val="20"/>
        </w:rPr>
      </w:pPr>
      <w:r w:rsidRPr="00546135">
        <w:rPr>
          <w:sz w:val="20"/>
          <w:szCs w:val="20"/>
        </w:rPr>
        <w:t xml:space="preserve">element of </w:t>
      </w:r>
      <w:r w:rsidR="003F15E4">
        <w:rPr>
          <w:sz w:val="20"/>
          <w:szCs w:val="20"/>
        </w:rPr>
        <w:t>AINV</w:t>
      </w:r>
    </w:p>
    <w:p w14:paraId="366B32DF" w14:textId="77777777" w:rsidR="00FD37D8" w:rsidRDefault="00FD37D8" w:rsidP="00546135">
      <w:pPr>
        <w:spacing w:after="0" w:line="360" w:lineRule="auto"/>
        <w:rPr>
          <w:sz w:val="20"/>
          <w:szCs w:val="20"/>
        </w:rPr>
      </w:pPr>
    </w:p>
    <w:p w14:paraId="498B658F" w14:textId="77777777" w:rsidR="00FE4C82" w:rsidRDefault="00FE4C82" w:rsidP="00546135">
      <w:pPr>
        <w:spacing w:after="0" w:line="360" w:lineRule="auto"/>
        <w:rPr>
          <w:sz w:val="20"/>
          <w:szCs w:val="20"/>
        </w:rPr>
      </w:pPr>
      <w:r w:rsidRPr="00546135">
        <w:rPr>
          <w:sz w:val="20"/>
          <w:szCs w:val="20"/>
        </w:rPr>
        <w:t xml:space="preserve">The file is organized such that </w:t>
      </w:r>
      <w:proofErr w:type="spellStart"/>
      <w:r w:rsidRPr="00546135">
        <w:rPr>
          <w:sz w:val="20"/>
          <w:szCs w:val="20"/>
        </w:rPr>
        <w:t>i</w:t>
      </w:r>
      <w:proofErr w:type="spellEnd"/>
      <w:r w:rsidRPr="00546135">
        <w:rPr>
          <w:sz w:val="20"/>
          <w:szCs w:val="20"/>
        </w:rPr>
        <w:t xml:space="preserve"> </w:t>
      </w:r>
      <w:r w:rsidRPr="00546135">
        <w:rPr>
          <w:rFonts w:cs="Times New Roman"/>
          <w:sz w:val="20"/>
          <w:szCs w:val="20"/>
        </w:rPr>
        <w:t xml:space="preserve">≥ </w:t>
      </w:r>
      <w:r w:rsidRPr="00546135">
        <w:rPr>
          <w:sz w:val="20"/>
          <w:szCs w:val="20"/>
        </w:rPr>
        <w:t>j. It only contains non-zero elements</w:t>
      </w:r>
      <w:r w:rsidR="00F068A9" w:rsidRPr="00546135">
        <w:rPr>
          <w:sz w:val="20"/>
          <w:szCs w:val="20"/>
        </w:rPr>
        <w:t>.</w:t>
      </w:r>
    </w:p>
    <w:p w14:paraId="26CDC57A" w14:textId="77777777" w:rsidR="007E16CE" w:rsidRDefault="007E16CE">
      <w:pPr>
        <w:rPr>
          <w:b/>
          <w:sz w:val="20"/>
          <w:szCs w:val="20"/>
          <w:u w:val="single"/>
        </w:rPr>
      </w:pPr>
      <w:r>
        <w:rPr>
          <w:b/>
          <w:sz w:val="20"/>
          <w:szCs w:val="20"/>
          <w:u w:val="single"/>
        </w:rPr>
        <w:br w:type="page"/>
      </w:r>
    </w:p>
    <w:p w14:paraId="3137DCB7" w14:textId="3E964B26" w:rsidR="003E76ED" w:rsidRPr="003E76ED" w:rsidRDefault="00DD4417" w:rsidP="00546135">
      <w:pPr>
        <w:spacing w:after="0" w:line="360" w:lineRule="auto"/>
        <w:rPr>
          <w:b/>
          <w:sz w:val="20"/>
          <w:szCs w:val="20"/>
          <w:u w:val="single"/>
        </w:rPr>
      </w:pPr>
      <w:r>
        <w:rPr>
          <w:b/>
          <w:sz w:val="20"/>
          <w:szCs w:val="20"/>
          <w:u w:val="single"/>
        </w:rPr>
        <w:lastRenderedPageBreak/>
        <w:t>F-future</w:t>
      </w:r>
      <w:r w:rsidR="003E76ED" w:rsidRPr="003E76ED">
        <w:rPr>
          <w:b/>
          <w:sz w:val="20"/>
          <w:szCs w:val="20"/>
          <w:u w:val="single"/>
        </w:rPr>
        <w:t>.txt</w:t>
      </w:r>
    </w:p>
    <w:p w14:paraId="471B32EB" w14:textId="5CA695CE" w:rsidR="003E76ED" w:rsidRDefault="003E76ED" w:rsidP="00546135">
      <w:pPr>
        <w:spacing w:after="0" w:line="360" w:lineRule="auto"/>
        <w:rPr>
          <w:sz w:val="20"/>
          <w:szCs w:val="20"/>
        </w:rPr>
      </w:pPr>
      <w:r>
        <w:rPr>
          <w:sz w:val="20"/>
          <w:szCs w:val="20"/>
        </w:rPr>
        <w:t>This file summarizes inbreeding coefficients (</w:t>
      </w:r>
      <w:r w:rsidR="009F34E0">
        <w:rPr>
          <w:sz w:val="20"/>
          <w:szCs w:val="20"/>
        </w:rPr>
        <w:t>F</w:t>
      </w:r>
      <w:r>
        <w:rPr>
          <w:sz w:val="20"/>
          <w:szCs w:val="20"/>
        </w:rPr>
        <w:t xml:space="preserve">) of possible </w:t>
      </w:r>
      <w:proofErr w:type="spellStart"/>
      <w:r>
        <w:rPr>
          <w:sz w:val="20"/>
          <w:szCs w:val="20"/>
        </w:rPr>
        <w:t>matings</w:t>
      </w:r>
      <w:proofErr w:type="spellEnd"/>
      <w:r>
        <w:rPr>
          <w:sz w:val="20"/>
          <w:szCs w:val="20"/>
        </w:rPr>
        <w:t xml:space="preserve"> using colonies of the last </w:t>
      </w:r>
      <w:r w:rsidR="00DD4417">
        <w:rPr>
          <w:sz w:val="20"/>
          <w:szCs w:val="20"/>
        </w:rPr>
        <w:t>yip</w:t>
      </w:r>
      <w:r>
        <w:rPr>
          <w:sz w:val="20"/>
          <w:szCs w:val="20"/>
        </w:rPr>
        <w:t xml:space="preserve"> years. If there are two colonies </w:t>
      </w:r>
      <w:r w:rsidR="000E60DA">
        <w:rPr>
          <w:sz w:val="20"/>
          <w:szCs w:val="20"/>
        </w:rPr>
        <w:t>x</w:t>
      </w:r>
      <w:r>
        <w:rPr>
          <w:sz w:val="20"/>
          <w:szCs w:val="20"/>
        </w:rPr>
        <w:t xml:space="preserve"> and </w:t>
      </w:r>
      <w:r w:rsidR="000E60DA">
        <w:rPr>
          <w:sz w:val="20"/>
          <w:szCs w:val="20"/>
        </w:rPr>
        <w:t>y</w:t>
      </w:r>
      <w:r>
        <w:rPr>
          <w:sz w:val="20"/>
          <w:szCs w:val="20"/>
        </w:rPr>
        <w:t xml:space="preserve"> there are </w:t>
      </w:r>
      <w:r w:rsidR="000E60DA">
        <w:rPr>
          <w:sz w:val="20"/>
          <w:szCs w:val="20"/>
        </w:rPr>
        <w:t>three</w:t>
      </w:r>
      <w:r>
        <w:rPr>
          <w:sz w:val="20"/>
          <w:szCs w:val="20"/>
        </w:rPr>
        <w:t xml:space="preserve"> possible </w:t>
      </w:r>
      <w:proofErr w:type="spellStart"/>
      <w:r>
        <w:rPr>
          <w:sz w:val="20"/>
          <w:szCs w:val="20"/>
        </w:rPr>
        <w:t>matings</w:t>
      </w:r>
      <w:proofErr w:type="spellEnd"/>
      <w:r>
        <w:rPr>
          <w:sz w:val="20"/>
          <w:szCs w:val="20"/>
        </w:rPr>
        <w:t xml:space="preserve">. </w:t>
      </w:r>
    </w:p>
    <w:p w14:paraId="797D446C" w14:textId="77777777" w:rsidR="003E76ED" w:rsidRPr="009F34E0" w:rsidRDefault="00AD79DF" w:rsidP="009F34E0">
      <w:pPr>
        <w:pStyle w:val="Paragraphedeliste"/>
        <w:numPr>
          <w:ilvl w:val="0"/>
          <w:numId w:val="26"/>
        </w:numPr>
        <w:spacing w:after="0" w:line="360" w:lineRule="auto"/>
        <w:rPr>
          <w:sz w:val="20"/>
          <w:szCs w:val="20"/>
        </w:rPr>
      </w:pPr>
      <w:r>
        <w:rPr>
          <w:sz w:val="20"/>
          <w:szCs w:val="20"/>
        </w:rPr>
        <w:t>A v</w:t>
      </w:r>
      <w:r w:rsidR="003E76ED" w:rsidRPr="009F34E0">
        <w:rPr>
          <w:sz w:val="20"/>
          <w:szCs w:val="20"/>
        </w:rPr>
        <w:t xml:space="preserve">irgin queen from </w:t>
      </w:r>
      <w:r w:rsidR="0088011D">
        <w:rPr>
          <w:sz w:val="20"/>
          <w:szCs w:val="20"/>
        </w:rPr>
        <w:t>x</w:t>
      </w:r>
      <w:r w:rsidR="003E76ED" w:rsidRPr="009F34E0">
        <w:rPr>
          <w:sz w:val="20"/>
          <w:szCs w:val="20"/>
        </w:rPr>
        <w:t xml:space="preserve"> with drones of </w:t>
      </w:r>
      <w:r>
        <w:rPr>
          <w:sz w:val="20"/>
          <w:szCs w:val="20"/>
        </w:rPr>
        <w:t>drone-producing</w:t>
      </w:r>
      <w:r w:rsidR="003E76ED" w:rsidRPr="009F34E0">
        <w:rPr>
          <w:sz w:val="20"/>
          <w:szCs w:val="20"/>
        </w:rPr>
        <w:t xml:space="preserve"> queens </w:t>
      </w:r>
      <w:r>
        <w:rPr>
          <w:sz w:val="20"/>
          <w:szCs w:val="20"/>
        </w:rPr>
        <w:t>from</w:t>
      </w:r>
      <w:r w:rsidR="003E76ED" w:rsidRPr="009F34E0">
        <w:rPr>
          <w:sz w:val="20"/>
          <w:szCs w:val="20"/>
        </w:rPr>
        <w:t xml:space="preserve"> </w:t>
      </w:r>
      <w:r w:rsidR="0088011D">
        <w:rPr>
          <w:sz w:val="20"/>
          <w:szCs w:val="20"/>
        </w:rPr>
        <w:t>y</w:t>
      </w:r>
      <w:r w:rsidR="003E76ED" w:rsidRPr="009F34E0">
        <w:rPr>
          <w:sz w:val="20"/>
          <w:szCs w:val="20"/>
        </w:rPr>
        <w:t xml:space="preserve"> and the reciprocal; both lead to the same F.</w:t>
      </w:r>
    </w:p>
    <w:p w14:paraId="55B6E862" w14:textId="77777777" w:rsidR="003E76ED" w:rsidRDefault="00AD79DF" w:rsidP="003E76ED">
      <w:pPr>
        <w:pStyle w:val="Paragraphedeliste"/>
        <w:numPr>
          <w:ilvl w:val="0"/>
          <w:numId w:val="26"/>
        </w:numPr>
        <w:spacing w:after="0" w:line="360" w:lineRule="auto"/>
        <w:rPr>
          <w:sz w:val="20"/>
          <w:szCs w:val="20"/>
        </w:rPr>
      </w:pPr>
      <w:r>
        <w:rPr>
          <w:sz w:val="20"/>
          <w:szCs w:val="20"/>
        </w:rPr>
        <w:t xml:space="preserve">A </w:t>
      </w:r>
      <w:r w:rsidR="000E60DA">
        <w:rPr>
          <w:sz w:val="20"/>
          <w:szCs w:val="20"/>
        </w:rPr>
        <w:t>v</w:t>
      </w:r>
      <w:r>
        <w:rPr>
          <w:sz w:val="20"/>
          <w:szCs w:val="20"/>
        </w:rPr>
        <w:t>irgin queen</w:t>
      </w:r>
      <w:r w:rsidR="003E76ED">
        <w:rPr>
          <w:sz w:val="20"/>
          <w:szCs w:val="20"/>
        </w:rPr>
        <w:t xml:space="preserve"> from </w:t>
      </w:r>
      <w:r w:rsidR="0088011D">
        <w:rPr>
          <w:sz w:val="20"/>
          <w:szCs w:val="20"/>
        </w:rPr>
        <w:t>x</w:t>
      </w:r>
      <w:r>
        <w:rPr>
          <w:sz w:val="20"/>
          <w:szCs w:val="20"/>
        </w:rPr>
        <w:t xml:space="preserve"> </w:t>
      </w:r>
      <w:r w:rsidR="003E76ED">
        <w:rPr>
          <w:sz w:val="20"/>
          <w:szCs w:val="20"/>
        </w:rPr>
        <w:t xml:space="preserve">with drones </w:t>
      </w:r>
      <w:r>
        <w:rPr>
          <w:sz w:val="20"/>
          <w:szCs w:val="20"/>
        </w:rPr>
        <w:t>from</w:t>
      </w:r>
      <w:r w:rsidR="003E76ED">
        <w:rPr>
          <w:sz w:val="20"/>
          <w:szCs w:val="20"/>
        </w:rPr>
        <w:t xml:space="preserve"> </w:t>
      </w:r>
      <w:r w:rsidR="0088011D">
        <w:rPr>
          <w:sz w:val="20"/>
          <w:szCs w:val="20"/>
        </w:rPr>
        <w:t>y</w:t>
      </w:r>
      <w:r w:rsidR="003E76ED">
        <w:rPr>
          <w:sz w:val="20"/>
          <w:szCs w:val="20"/>
        </w:rPr>
        <w:t>.</w:t>
      </w:r>
    </w:p>
    <w:p w14:paraId="64FDC8E6" w14:textId="77777777" w:rsidR="003E76ED" w:rsidRDefault="003E76ED" w:rsidP="003E76ED">
      <w:pPr>
        <w:pStyle w:val="Paragraphedeliste"/>
        <w:numPr>
          <w:ilvl w:val="0"/>
          <w:numId w:val="26"/>
        </w:numPr>
        <w:spacing w:after="0" w:line="360" w:lineRule="auto"/>
        <w:rPr>
          <w:sz w:val="20"/>
          <w:szCs w:val="20"/>
        </w:rPr>
      </w:pPr>
      <w:r>
        <w:rPr>
          <w:sz w:val="20"/>
          <w:szCs w:val="20"/>
        </w:rPr>
        <w:t xml:space="preserve">Drones </w:t>
      </w:r>
      <w:r w:rsidR="00AD79DF">
        <w:rPr>
          <w:sz w:val="20"/>
          <w:szCs w:val="20"/>
        </w:rPr>
        <w:t>from</w:t>
      </w:r>
      <w:r>
        <w:rPr>
          <w:sz w:val="20"/>
          <w:szCs w:val="20"/>
        </w:rPr>
        <w:t xml:space="preserve"> </w:t>
      </w:r>
      <w:r w:rsidR="0088011D">
        <w:rPr>
          <w:sz w:val="20"/>
          <w:szCs w:val="20"/>
        </w:rPr>
        <w:t xml:space="preserve">x </w:t>
      </w:r>
      <w:r>
        <w:rPr>
          <w:sz w:val="20"/>
          <w:szCs w:val="20"/>
        </w:rPr>
        <w:t xml:space="preserve">with </w:t>
      </w:r>
      <w:r w:rsidR="00AD79DF">
        <w:rPr>
          <w:sz w:val="20"/>
          <w:szCs w:val="20"/>
        </w:rPr>
        <w:t xml:space="preserve">a </w:t>
      </w:r>
      <w:r>
        <w:rPr>
          <w:sz w:val="20"/>
          <w:szCs w:val="20"/>
        </w:rPr>
        <w:t xml:space="preserve">virgin queen </w:t>
      </w:r>
      <w:r w:rsidR="009F34E0">
        <w:rPr>
          <w:sz w:val="20"/>
          <w:szCs w:val="20"/>
        </w:rPr>
        <w:t>from</w:t>
      </w:r>
      <w:r>
        <w:rPr>
          <w:sz w:val="20"/>
          <w:szCs w:val="20"/>
        </w:rPr>
        <w:t xml:space="preserve"> </w:t>
      </w:r>
      <w:r w:rsidR="0088011D">
        <w:rPr>
          <w:sz w:val="20"/>
          <w:szCs w:val="20"/>
        </w:rPr>
        <w:t>y</w:t>
      </w:r>
      <w:r w:rsidR="009F34E0">
        <w:rPr>
          <w:sz w:val="20"/>
          <w:szCs w:val="20"/>
        </w:rPr>
        <w:t>.</w:t>
      </w:r>
    </w:p>
    <w:p w14:paraId="7710FC76" w14:textId="77777777" w:rsidR="009F34E0" w:rsidRDefault="009F34E0" w:rsidP="009F34E0">
      <w:pPr>
        <w:spacing w:after="0" w:line="360" w:lineRule="auto"/>
        <w:rPr>
          <w:sz w:val="20"/>
          <w:szCs w:val="20"/>
        </w:rPr>
      </w:pPr>
      <w:r>
        <w:rPr>
          <w:sz w:val="20"/>
          <w:szCs w:val="20"/>
        </w:rPr>
        <w:t xml:space="preserve">These latter became relevant because in case of single-drone insemination </w:t>
      </w:r>
      <w:r w:rsidR="0088011D">
        <w:rPr>
          <w:sz w:val="20"/>
          <w:szCs w:val="20"/>
        </w:rPr>
        <w:t xml:space="preserve">the </w:t>
      </w:r>
      <w:r>
        <w:rPr>
          <w:sz w:val="20"/>
          <w:szCs w:val="20"/>
        </w:rPr>
        <w:t xml:space="preserve">drone usually </w:t>
      </w:r>
      <w:r w:rsidR="0088011D">
        <w:rPr>
          <w:sz w:val="20"/>
          <w:szCs w:val="20"/>
        </w:rPr>
        <w:t>is</w:t>
      </w:r>
      <w:r>
        <w:rPr>
          <w:sz w:val="20"/>
          <w:szCs w:val="20"/>
        </w:rPr>
        <w:t xml:space="preserve"> produced by </w:t>
      </w:r>
      <w:r w:rsidR="0088011D">
        <w:rPr>
          <w:sz w:val="20"/>
          <w:szCs w:val="20"/>
        </w:rPr>
        <w:t xml:space="preserve">the queen in a </w:t>
      </w:r>
      <w:r>
        <w:rPr>
          <w:sz w:val="20"/>
          <w:szCs w:val="20"/>
        </w:rPr>
        <w:t>tested colon</w:t>
      </w:r>
      <w:r w:rsidR="0088011D">
        <w:rPr>
          <w:sz w:val="20"/>
          <w:szCs w:val="20"/>
        </w:rPr>
        <w:t>y</w:t>
      </w:r>
      <w:r>
        <w:rPr>
          <w:sz w:val="20"/>
          <w:szCs w:val="20"/>
        </w:rPr>
        <w:t xml:space="preserve"> and not by </w:t>
      </w:r>
      <w:r w:rsidR="0088011D">
        <w:rPr>
          <w:sz w:val="20"/>
          <w:szCs w:val="20"/>
        </w:rPr>
        <w:t>d</w:t>
      </w:r>
      <w:r>
        <w:rPr>
          <w:sz w:val="20"/>
          <w:szCs w:val="20"/>
        </w:rPr>
        <w:t>rone-producing queens</w:t>
      </w:r>
      <w:r w:rsidR="0088011D">
        <w:rPr>
          <w:sz w:val="20"/>
          <w:szCs w:val="20"/>
        </w:rPr>
        <w:t xml:space="preserve"> reared from tested colonies.</w:t>
      </w:r>
    </w:p>
    <w:p w14:paraId="61B2440F" w14:textId="77777777" w:rsidR="009F34E0" w:rsidRDefault="009F34E0" w:rsidP="009F34E0">
      <w:pPr>
        <w:pStyle w:val="Paragraphedeliste"/>
        <w:numPr>
          <w:ilvl w:val="0"/>
          <w:numId w:val="27"/>
        </w:numPr>
        <w:spacing w:after="0" w:line="360" w:lineRule="auto"/>
        <w:rPr>
          <w:rFonts w:eastAsiaTheme="minorEastAsia"/>
          <w:sz w:val="20"/>
          <w:szCs w:val="20"/>
        </w:rPr>
      </w:pPr>
      <w:r>
        <w:rPr>
          <w:rFonts w:eastAsiaTheme="minorEastAsia"/>
          <w:sz w:val="20"/>
          <w:szCs w:val="20"/>
        </w:rPr>
        <w:t xml:space="preserve">sequence number 2 of the first colony </w:t>
      </w:r>
      <w:r w:rsidRPr="00546135">
        <w:rPr>
          <w:rFonts w:eastAsiaTheme="minorEastAsia"/>
          <w:sz w:val="20"/>
          <w:szCs w:val="20"/>
        </w:rPr>
        <w:t>(</w:t>
      </w:r>
      <w:proofErr w:type="spellStart"/>
      <w:r w:rsidRPr="00546135">
        <w:rPr>
          <w:rFonts w:eastAsiaTheme="minorEastAsia"/>
          <w:sz w:val="20"/>
          <w:szCs w:val="20"/>
        </w:rPr>
        <w:t>i</w:t>
      </w:r>
      <w:proofErr w:type="spellEnd"/>
      <w:r w:rsidRPr="00546135">
        <w:rPr>
          <w:rFonts w:eastAsiaTheme="minorEastAsia"/>
          <w:sz w:val="20"/>
          <w:szCs w:val="20"/>
        </w:rPr>
        <w:t>)</w:t>
      </w:r>
    </w:p>
    <w:p w14:paraId="0EE9E3C5" w14:textId="77777777" w:rsidR="009F34E0" w:rsidRDefault="009F34E0" w:rsidP="009F34E0">
      <w:pPr>
        <w:pStyle w:val="Paragraphedeliste"/>
        <w:numPr>
          <w:ilvl w:val="0"/>
          <w:numId w:val="27"/>
        </w:numPr>
        <w:spacing w:after="0" w:line="360" w:lineRule="auto"/>
        <w:rPr>
          <w:rFonts w:eastAsiaTheme="minorEastAsia"/>
          <w:sz w:val="20"/>
          <w:szCs w:val="20"/>
        </w:rPr>
      </w:pPr>
      <w:r>
        <w:rPr>
          <w:rFonts w:eastAsiaTheme="minorEastAsia"/>
          <w:sz w:val="20"/>
          <w:szCs w:val="20"/>
        </w:rPr>
        <w:t>sequence number 2 of the second colony (j)</w:t>
      </w:r>
    </w:p>
    <w:p w14:paraId="3DD3BAC2" w14:textId="77777777" w:rsidR="009F34E0" w:rsidRDefault="009F34E0" w:rsidP="009F34E0">
      <w:pPr>
        <w:pStyle w:val="Paragraphedeliste"/>
        <w:numPr>
          <w:ilvl w:val="0"/>
          <w:numId w:val="27"/>
        </w:numPr>
        <w:spacing w:after="0" w:line="360" w:lineRule="auto"/>
        <w:rPr>
          <w:rFonts w:eastAsiaTheme="minorEastAsia"/>
          <w:sz w:val="20"/>
          <w:szCs w:val="20"/>
        </w:rPr>
      </w:pPr>
      <w:r>
        <w:rPr>
          <w:rFonts w:eastAsiaTheme="minorEastAsia"/>
          <w:sz w:val="20"/>
          <w:szCs w:val="20"/>
        </w:rPr>
        <w:t xml:space="preserve">real identification of the queen (dam) in colony </w:t>
      </w:r>
      <w:proofErr w:type="spellStart"/>
      <w:r>
        <w:rPr>
          <w:rFonts w:eastAsiaTheme="minorEastAsia"/>
          <w:sz w:val="20"/>
          <w:szCs w:val="20"/>
        </w:rPr>
        <w:t>i</w:t>
      </w:r>
      <w:proofErr w:type="spellEnd"/>
    </w:p>
    <w:p w14:paraId="7EB0752C" w14:textId="77777777" w:rsidR="009F34E0" w:rsidRDefault="009F34E0" w:rsidP="009F34E0">
      <w:pPr>
        <w:pStyle w:val="Paragraphedeliste"/>
        <w:numPr>
          <w:ilvl w:val="0"/>
          <w:numId w:val="27"/>
        </w:numPr>
        <w:spacing w:after="0" w:line="360" w:lineRule="auto"/>
        <w:rPr>
          <w:rFonts w:eastAsiaTheme="minorEastAsia"/>
          <w:sz w:val="20"/>
          <w:szCs w:val="20"/>
        </w:rPr>
      </w:pPr>
      <w:r>
        <w:rPr>
          <w:rFonts w:eastAsiaTheme="minorEastAsia"/>
          <w:sz w:val="20"/>
          <w:szCs w:val="20"/>
        </w:rPr>
        <w:t>real identification of the queen (dam) in colony j</w:t>
      </w:r>
    </w:p>
    <w:p w14:paraId="528C0AE0" w14:textId="77777777" w:rsidR="009F34E0" w:rsidRDefault="009F34E0" w:rsidP="009F34E0">
      <w:pPr>
        <w:pStyle w:val="Paragraphedeliste"/>
        <w:numPr>
          <w:ilvl w:val="0"/>
          <w:numId w:val="27"/>
        </w:numPr>
        <w:spacing w:after="0" w:line="360" w:lineRule="auto"/>
        <w:rPr>
          <w:rFonts w:eastAsiaTheme="minorEastAsia"/>
          <w:sz w:val="20"/>
          <w:szCs w:val="20"/>
        </w:rPr>
      </w:pPr>
      <w:r>
        <w:rPr>
          <w:rFonts w:eastAsiaTheme="minorEastAsia"/>
          <w:sz w:val="20"/>
          <w:szCs w:val="20"/>
        </w:rPr>
        <w:t>F (%) for case a.</w:t>
      </w:r>
    </w:p>
    <w:p w14:paraId="618A10CF" w14:textId="77777777" w:rsidR="009F34E0" w:rsidRDefault="009F34E0" w:rsidP="009F34E0">
      <w:pPr>
        <w:pStyle w:val="Paragraphedeliste"/>
        <w:numPr>
          <w:ilvl w:val="0"/>
          <w:numId w:val="27"/>
        </w:numPr>
        <w:spacing w:after="0" w:line="360" w:lineRule="auto"/>
        <w:rPr>
          <w:rFonts w:eastAsiaTheme="minorEastAsia"/>
          <w:sz w:val="20"/>
          <w:szCs w:val="20"/>
        </w:rPr>
      </w:pPr>
      <w:r>
        <w:rPr>
          <w:rFonts w:eastAsiaTheme="minorEastAsia"/>
          <w:sz w:val="20"/>
          <w:szCs w:val="20"/>
        </w:rPr>
        <w:t>F (%) for case b.</w:t>
      </w:r>
    </w:p>
    <w:p w14:paraId="08B3C273" w14:textId="77777777" w:rsidR="009F34E0" w:rsidRDefault="009F34E0" w:rsidP="009F34E0">
      <w:pPr>
        <w:pStyle w:val="Paragraphedeliste"/>
        <w:numPr>
          <w:ilvl w:val="0"/>
          <w:numId w:val="27"/>
        </w:numPr>
        <w:spacing w:after="0" w:line="360" w:lineRule="auto"/>
        <w:rPr>
          <w:rFonts w:eastAsiaTheme="minorEastAsia"/>
          <w:sz w:val="20"/>
          <w:szCs w:val="20"/>
        </w:rPr>
      </w:pPr>
      <w:r>
        <w:rPr>
          <w:rFonts w:eastAsiaTheme="minorEastAsia"/>
          <w:sz w:val="20"/>
          <w:szCs w:val="20"/>
        </w:rPr>
        <w:t xml:space="preserve">F (%) for case c. </w:t>
      </w:r>
    </w:p>
    <w:p w14:paraId="733762CE" w14:textId="77777777" w:rsidR="009F34E0" w:rsidRPr="009F34E0" w:rsidRDefault="009F34E0" w:rsidP="009F34E0">
      <w:pPr>
        <w:spacing w:after="0" w:line="360" w:lineRule="auto"/>
        <w:rPr>
          <w:sz w:val="20"/>
          <w:szCs w:val="20"/>
        </w:rPr>
      </w:pPr>
      <w:r w:rsidRPr="009F34E0">
        <w:rPr>
          <w:rFonts w:eastAsiaTheme="minorEastAsia"/>
          <w:sz w:val="20"/>
          <w:szCs w:val="20"/>
        </w:rPr>
        <w:t xml:space="preserve">The file is organized such that </w:t>
      </w:r>
      <w:proofErr w:type="spellStart"/>
      <w:r w:rsidRPr="009F34E0">
        <w:rPr>
          <w:sz w:val="20"/>
          <w:szCs w:val="20"/>
        </w:rPr>
        <w:t>i</w:t>
      </w:r>
      <w:proofErr w:type="spellEnd"/>
      <w:r w:rsidRPr="009F34E0">
        <w:rPr>
          <w:sz w:val="20"/>
          <w:szCs w:val="20"/>
        </w:rPr>
        <w:t xml:space="preserve"> </w:t>
      </w:r>
      <w:r w:rsidRPr="00546135">
        <w:rPr>
          <w:rFonts w:cs="Times New Roman"/>
          <w:sz w:val="20"/>
          <w:szCs w:val="20"/>
        </w:rPr>
        <w:t>≥</w:t>
      </w:r>
      <w:r w:rsidRPr="009F34E0">
        <w:rPr>
          <w:rFonts w:cs="Times New Roman"/>
          <w:sz w:val="20"/>
          <w:szCs w:val="20"/>
        </w:rPr>
        <w:t xml:space="preserve"> </w:t>
      </w:r>
      <w:r w:rsidRPr="009F34E0">
        <w:rPr>
          <w:sz w:val="20"/>
          <w:szCs w:val="20"/>
        </w:rPr>
        <w:t>j. The file only contains colonies born in the last three years.</w:t>
      </w:r>
    </w:p>
    <w:p w14:paraId="2ED67F69" w14:textId="77777777" w:rsidR="009F34E0" w:rsidRPr="009F34E0" w:rsidRDefault="009F34E0" w:rsidP="009F34E0">
      <w:pPr>
        <w:spacing w:after="0" w:line="360" w:lineRule="auto"/>
        <w:rPr>
          <w:rFonts w:eastAsiaTheme="minorEastAsia"/>
          <w:sz w:val="20"/>
          <w:szCs w:val="20"/>
        </w:rPr>
      </w:pPr>
      <w:r w:rsidRPr="009F34E0">
        <w:rPr>
          <w:rFonts w:eastAsiaTheme="minorEastAsia"/>
          <w:sz w:val="20"/>
          <w:szCs w:val="20"/>
        </w:rPr>
        <w:t xml:space="preserve"> </w:t>
      </w:r>
    </w:p>
    <w:p w14:paraId="116D206F" w14:textId="4DC018BE" w:rsidR="00FE4C82" w:rsidRPr="00546135" w:rsidRDefault="004E0328" w:rsidP="00546135">
      <w:pPr>
        <w:spacing w:after="0" w:line="360" w:lineRule="auto"/>
        <w:rPr>
          <w:rFonts w:eastAsiaTheme="minorEastAsia"/>
          <w:b/>
          <w:sz w:val="20"/>
          <w:szCs w:val="20"/>
        </w:rPr>
      </w:pPr>
      <w:r w:rsidRPr="004E0328">
        <w:rPr>
          <w:b/>
          <w:sz w:val="20"/>
          <w:szCs w:val="20"/>
          <w:u w:val="single"/>
        </w:rPr>
        <w:t>Y.txt</w:t>
      </w:r>
      <w:r w:rsidR="00DD4417">
        <w:rPr>
          <w:b/>
          <w:sz w:val="20"/>
          <w:szCs w:val="20"/>
          <w:u w:val="single"/>
        </w:rPr>
        <w:t xml:space="preserve"> (for example)</w:t>
      </w:r>
    </w:p>
    <w:p w14:paraId="22820A2F" w14:textId="77777777" w:rsidR="00FE4C82" w:rsidRPr="00546135" w:rsidRDefault="00330DB4" w:rsidP="00546135">
      <w:pPr>
        <w:pStyle w:val="Paragraphedeliste"/>
        <w:numPr>
          <w:ilvl w:val="0"/>
          <w:numId w:val="4"/>
        </w:numPr>
        <w:spacing w:after="0" w:line="360" w:lineRule="auto"/>
        <w:rPr>
          <w:rFonts w:eastAsiaTheme="minorEastAsia"/>
          <w:sz w:val="20"/>
          <w:szCs w:val="20"/>
        </w:rPr>
      </w:pPr>
      <w:r>
        <w:rPr>
          <w:rFonts w:eastAsiaTheme="minorEastAsia"/>
          <w:sz w:val="20"/>
          <w:szCs w:val="20"/>
        </w:rPr>
        <w:t>sequence</w:t>
      </w:r>
      <w:r w:rsidR="00FE4C82" w:rsidRPr="00546135">
        <w:rPr>
          <w:rFonts w:eastAsiaTheme="minorEastAsia"/>
          <w:sz w:val="20"/>
          <w:szCs w:val="20"/>
        </w:rPr>
        <w:t xml:space="preserve"> number </w:t>
      </w:r>
      <w:r w:rsidR="00C40E8D">
        <w:rPr>
          <w:rFonts w:eastAsiaTheme="minorEastAsia"/>
          <w:sz w:val="20"/>
          <w:szCs w:val="20"/>
        </w:rPr>
        <w:t xml:space="preserve">2 </w:t>
      </w:r>
      <w:r w:rsidR="00FE4C82" w:rsidRPr="00546135">
        <w:rPr>
          <w:rFonts w:eastAsiaTheme="minorEastAsia"/>
          <w:sz w:val="20"/>
          <w:szCs w:val="20"/>
        </w:rPr>
        <w:t>of the colony</w:t>
      </w:r>
      <w:r w:rsidR="00F068A9" w:rsidRPr="00546135">
        <w:rPr>
          <w:rFonts w:eastAsiaTheme="minorEastAsia"/>
          <w:sz w:val="20"/>
          <w:szCs w:val="20"/>
        </w:rPr>
        <w:t xml:space="preserve"> </w:t>
      </w:r>
    </w:p>
    <w:p w14:paraId="71CD67F7" w14:textId="77777777" w:rsidR="00FE4C82" w:rsidRPr="00546135" w:rsidRDefault="00330DB4" w:rsidP="00546135">
      <w:pPr>
        <w:pStyle w:val="Paragraphedeliste"/>
        <w:numPr>
          <w:ilvl w:val="0"/>
          <w:numId w:val="4"/>
        </w:numPr>
        <w:spacing w:after="0" w:line="360" w:lineRule="auto"/>
        <w:rPr>
          <w:rFonts w:eastAsiaTheme="minorEastAsia"/>
          <w:sz w:val="20"/>
          <w:szCs w:val="20"/>
        </w:rPr>
      </w:pPr>
      <w:r>
        <w:rPr>
          <w:rFonts w:eastAsiaTheme="minorEastAsia"/>
          <w:sz w:val="20"/>
          <w:szCs w:val="20"/>
        </w:rPr>
        <w:t>sequence</w:t>
      </w:r>
      <w:r w:rsidR="00FE4C82" w:rsidRPr="00546135">
        <w:rPr>
          <w:rFonts w:eastAsiaTheme="minorEastAsia"/>
          <w:sz w:val="20"/>
          <w:szCs w:val="20"/>
        </w:rPr>
        <w:t xml:space="preserve"> number </w:t>
      </w:r>
      <w:r w:rsidR="00C40E8D">
        <w:rPr>
          <w:rFonts w:eastAsiaTheme="minorEastAsia"/>
          <w:sz w:val="20"/>
          <w:szCs w:val="20"/>
        </w:rPr>
        <w:t xml:space="preserve">2 </w:t>
      </w:r>
      <w:r w:rsidR="00FE4C82" w:rsidRPr="00546135">
        <w:rPr>
          <w:rFonts w:eastAsiaTheme="minorEastAsia"/>
          <w:sz w:val="20"/>
          <w:szCs w:val="20"/>
        </w:rPr>
        <w:t>of the dam</w:t>
      </w:r>
      <w:r w:rsidR="00F068A9" w:rsidRPr="00546135">
        <w:rPr>
          <w:rFonts w:eastAsiaTheme="minorEastAsia"/>
          <w:sz w:val="20"/>
          <w:szCs w:val="20"/>
        </w:rPr>
        <w:t xml:space="preserve"> </w:t>
      </w:r>
      <w:r w:rsidR="00C40E8D">
        <w:rPr>
          <w:rFonts w:eastAsiaTheme="minorEastAsia"/>
          <w:sz w:val="20"/>
          <w:szCs w:val="20"/>
        </w:rPr>
        <w:t>(if the statistical model needs it)</w:t>
      </w:r>
    </w:p>
    <w:p w14:paraId="701A6617" w14:textId="1325B0B4" w:rsidR="00FE4C82" w:rsidRDefault="00DD4417" w:rsidP="00546135">
      <w:pPr>
        <w:pStyle w:val="Paragraphedeliste"/>
        <w:numPr>
          <w:ilvl w:val="0"/>
          <w:numId w:val="4"/>
        </w:numPr>
        <w:spacing w:after="0" w:line="360" w:lineRule="auto"/>
        <w:rPr>
          <w:rFonts w:eastAsiaTheme="minorEastAsia"/>
          <w:sz w:val="20"/>
          <w:szCs w:val="20"/>
        </w:rPr>
      </w:pPr>
      <w:r>
        <w:rPr>
          <w:rFonts w:eastAsiaTheme="minorEastAsia"/>
          <w:sz w:val="20"/>
          <w:szCs w:val="20"/>
        </w:rPr>
        <w:t>test location</w:t>
      </w:r>
    </w:p>
    <w:p w14:paraId="3FCB67D5" w14:textId="77777777" w:rsidR="00C40E8D" w:rsidRPr="00546135" w:rsidRDefault="00C40E8D" w:rsidP="00546135">
      <w:pPr>
        <w:pStyle w:val="Paragraphedeliste"/>
        <w:numPr>
          <w:ilvl w:val="0"/>
          <w:numId w:val="4"/>
        </w:numPr>
        <w:spacing w:after="0" w:line="360" w:lineRule="auto"/>
        <w:rPr>
          <w:rFonts w:eastAsiaTheme="minorEastAsia"/>
          <w:sz w:val="20"/>
          <w:szCs w:val="20"/>
        </w:rPr>
      </w:pPr>
      <w:r>
        <w:rPr>
          <w:rFonts w:eastAsiaTheme="minorEastAsia"/>
          <w:sz w:val="20"/>
          <w:szCs w:val="20"/>
        </w:rPr>
        <w:t>Possible other fixed effects and observations</w:t>
      </w:r>
    </w:p>
    <w:p w14:paraId="795B2A5F" w14:textId="5F9E3A72" w:rsidR="00B73750" w:rsidRDefault="000D77B1" w:rsidP="00546135">
      <w:pPr>
        <w:spacing w:after="0" w:line="360" w:lineRule="auto"/>
        <w:rPr>
          <w:rFonts w:eastAsiaTheme="minorEastAsia"/>
          <w:sz w:val="20"/>
          <w:szCs w:val="20"/>
        </w:rPr>
      </w:pPr>
      <w:r>
        <w:rPr>
          <w:rFonts w:eastAsiaTheme="minorEastAsia"/>
          <w:sz w:val="20"/>
          <w:szCs w:val="20"/>
        </w:rPr>
        <w:t>In earlier versions of pedigree-</w:t>
      </w:r>
      <w:proofErr w:type="spellStart"/>
      <w:proofErr w:type="gramStart"/>
      <w:r>
        <w:rPr>
          <w:rFonts w:eastAsiaTheme="minorEastAsia"/>
          <w:sz w:val="20"/>
          <w:szCs w:val="20"/>
        </w:rPr>
        <w:t>x.r</w:t>
      </w:r>
      <w:proofErr w:type="spellEnd"/>
      <w:proofErr w:type="gramEnd"/>
      <w:r>
        <w:rPr>
          <w:rFonts w:eastAsiaTheme="minorEastAsia"/>
          <w:sz w:val="20"/>
          <w:szCs w:val="20"/>
        </w:rPr>
        <w:t xml:space="preserve"> the observations were part of input-pedigree.txt. Because the very variable numbers of observations that is no longer the case. There is a little </w:t>
      </w:r>
      <w:r w:rsidR="00EC15D6">
        <w:rPr>
          <w:rFonts w:eastAsiaTheme="minorEastAsia"/>
          <w:sz w:val="20"/>
          <w:szCs w:val="20"/>
        </w:rPr>
        <w:t xml:space="preserve">example of a </w:t>
      </w:r>
      <w:r>
        <w:rPr>
          <w:rFonts w:eastAsiaTheme="minorEastAsia"/>
          <w:sz w:val="20"/>
          <w:szCs w:val="20"/>
        </w:rPr>
        <w:t xml:space="preserve">program </w:t>
      </w:r>
      <w:proofErr w:type="spellStart"/>
      <w:r>
        <w:rPr>
          <w:rFonts w:eastAsiaTheme="minorEastAsia"/>
          <w:sz w:val="20"/>
          <w:szCs w:val="20"/>
        </w:rPr>
        <w:t>Y.r</w:t>
      </w:r>
      <w:proofErr w:type="spellEnd"/>
      <w:r>
        <w:rPr>
          <w:rFonts w:eastAsiaTheme="minorEastAsia"/>
          <w:sz w:val="20"/>
          <w:szCs w:val="20"/>
        </w:rPr>
        <w:t xml:space="preserve"> that </w:t>
      </w:r>
      <w:r w:rsidR="00EC15D6">
        <w:rPr>
          <w:rFonts w:eastAsiaTheme="minorEastAsia"/>
          <w:sz w:val="20"/>
          <w:szCs w:val="20"/>
        </w:rPr>
        <w:t xml:space="preserve">may serve as a </w:t>
      </w:r>
      <w:r w:rsidR="00822F45">
        <w:rPr>
          <w:rFonts w:eastAsiaTheme="minorEastAsia"/>
          <w:sz w:val="20"/>
          <w:szCs w:val="20"/>
        </w:rPr>
        <w:t xml:space="preserve">starting point for </w:t>
      </w:r>
      <w:proofErr w:type="spellStart"/>
      <w:r w:rsidR="00822F45">
        <w:rPr>
          <w:rFonts w:eastAsiaTheme="minorEastAsia"/>
          <w:sz w:val="20"/>
          <w:szCs w:val="20"/>
        </w:rPr>
        <w:t>Y.r</w:t>
      </w:r>
      <w:proofErr w:type="spellEnd"/>
      <w:r w:rsidR="00822F45">
        <w:rPr>
          <w:rFonts w:eastAsiaTheme="minorEastAsia"/>
          <w:sz w:val="20"/>
          <w:szCs w:val="20"/>
        </w:rPr>
        <w:t>.</w:t>
      </w:r>
    </w:p>
    <w:p w14:paraId="3975701B" w14:textId="106B2101" w:rsidR="00A37CC6" w:rsidRDefault="00A37CC6">
      <w:pPr>
        <w:rPr>
          <w:rFonts w:eastAsiaTheme="minorEastAsia"/>
          <w:sz w:val="20"/>
          <w:szCs w:val="20"/>
        </w:rPr>
      </w:pPr>
      <w:r>
        <w:rPr>
          <w:rFonts w:eastAsiaTheme="minorEastAsia"/>
          <w:sz w:val="20"/>
          <w:szCs w:val="20"/>
        </w:rPr>
        <w:br w:type="page"/>
      </w:r>
    </w:p>
    <w:p w14:paraId="78DDEFB6" w14:textId="2A8A1CB9" w:rsidR="009F4914" w:rsidRDefault="00A37CC6">
      <w:pPr>
        <w:rPr>
          <w:rFonts w:eastAsiaTheme="minorEastAsia"/>
          <w:b/>
          <w:bCs/>
          <w:sz w:val="20"/>
          <w:szCs w:val="20"/>
        </w:rPr>
      </w:pPr>
      <w:r>
        <w:rPr>
          <w:rFonts w:eastAsiaTheme="minorEastAsia"/>
          <w:b/>
          <w:bCs/>
          <w:sz w:val="20"/>
          <w:szCs w:val="20"/>
        </w:rPr>
        <w:lastRenderedPageBreak/>
        <w:t>Appendix 2</w:t>
      </w:r>
    </w:p>
    <w:p w14:paraId="0F7CB89B" w14:textId="3FCFF26F" w:rsidR="00A37CC6" w:rsidRDefault="00A37CC6">
      <w:pPr>
        <w:rPr>
          <w:rFonts w:eastAsiaTheme="minorEastAsia"/>
          <w:b/>
          <w:bCs/>
          <w:sz w:val="20"/>
          <w:szCs w:val="20"/>
        </w:rPr>
      </w:pPr>
      <w:r>
        <w:rPr>
          <w:rFonts w:eastAsiaTheme="minorEastAsia"/>
          <w:b/>
          <w:bCs/>
          <w:sz w:val="20"/>
          <w:szCs w:val="20"/>
        </w:rPr>
        <w:t>Open mating</w:t>
      </w:r>
    </w:p>
    <w:p w14:paraId="27947261" w14:textId="524BD878" w:rsidR="00A37CC6" w:rsidRDefault="00A37CC6">
      <w:pPr>
        <w:rPr>
          <w:rFonts w:eastAsiaTheme="minorEastAsia"/>
          <w:sz w:val="20"/>
          <w:szCs w:val="20"/>
        </w:rPr>
      </w:pPr>
      <w:r>
        <w:rPr>
          <w:rFonts w:eastAsiaTheme="minorEastAsia"/>
          <w:sz w:val="20"/>
          <w:szCs w:val="20"/>
        </w:rPr>
        <w:t xml:space="preserve">Incorporation of open mating is still under development. This note </w:t>
      </w:r>
      <w:r w:rsidR="009F12C5">
        <w:rPr>
          <w:rFonts w:eastAsiaTheme="minorEastAsia"/>
          <w:sz w:val="20"/>
          <w:szCs w:val="20"/>
        </w:rPr>
        <w:t>describes</w:t>
      </w:r>
      <w:r>
        <w:rPr>
          <w:rFonts w:eastAsiaTheme="minorEastAsia"/>
          <w:sz w:val="20"/>
          <w:szCs w:val="20"/>
        </w:rPr>
        <w:t xml:space="preserve"> the thoughts until now following from discussions with Tristan Kistler as he is looking into datasets with open mating.</w:t>
      </w:r>
    </w:p>
    <w:p w14:paraId="22C429D4" w14:textId="053074C2" w:rsidR="00A37CC6" w:rsidRPr="00A37CC6" w:rsidRDefault="00A37CC6" w:rsidP="00A37CC6">
      <w:pPr>
        <w:spacing w:after="0"/>
        <w:rPr>
          <w:sz w:val="20"/>
          <w:szCs w:val="20"/>
          <w:lang w:val="en-US"/>
        </w:rPr>
      </w:pPr>
      <w:r w:rsidRPr="00A37CC6">
        <w:rPr>
          <w:sz w:val="20"/>
          <w:szCs w:val="20"/>
          <w:lang w:val="en-US"/>
        </w:rPr>
        <w:t>In current program</w:t>
      </w:r>
      <w:r>
        <w:rPr>
          <w:sz w:val="20"/>
          <w:szCs w:val="20"/>
          <w:lang w:val="en-US"/>
        </w:rPr>
        <w:t>s</w:t>
      </w:r>
      <w:r w:rsidRPr="00A37CC6">
        <w:rPr>
          <w:sz w:val="20"/>
          <w:szCs w:val="20"/>
          <w:lang w:val="en-US"/>
        </w:rPr>
        <w:t xml:space="preserve"> </w:t>
      </w:r>
      <w:proofErr w:type="spellStart"/>
      <w:r w:rsidRPr="00A37CC6">
        <w:rPr>
          <w:sz w:val="20"/>
          <w:szCs w:val="20"/>
          <w:lang w:val="en-US"/>
        </w:rPr>
        <w:t>pedigree.r</w:t>
      </w:r>
      <w:proofErr w:type="spellEnd"/>
      <w:r w:rsidRPr="00A37CC6">
        <w:rPr>
          <w:sz w:val="20"/>
          <w:szCs w:val="20"/>
          <w:lang w:val="en-US"/>
        </w:rPr>
        <w:t xml:space="preserve"> and AMD</w:t>
      </w:r>
      <w:ins w:id="43" w:author="Tristan Kistler" w:date="2023-05-17T14:47:00Z">
        <w:r w:rsidR="00455BE4">
          <w:rPr>
            <w:sz w:val="20"/>
            <w:szCs w:val="20"/>
            <w:lang w:val="en-US"/>
          </w:rPr>
          <w:t>-</w:t>
        </w:r>
      </w:ins>
      <w:proofErr w:type="spellStart"/>
      <w:r w:rsidRPr="00A37CC6">
        <w:rPr>
          <w:sz w:val="20"/>
          <w:szCs w:val="20"/>
          <w:lang w:val="en-US"/>
        </w:rPr>
        <w:t>AINV.r</w:t>
      </w:r>
      <w:proofErr w:type="spellEnd"/>
      <w:r w:rsidRPr="00A37CC6">
        <w:rPr>
          <w:sz w:val="20"/>
          <w:szCs w:val="20"/>
          <w:lang w:val="en-US"/>
        </w:rPr>
        <w:t xml:space="preserve"> the idea is to add artificial mates (groups of DPQ) in case of open mating. In </w:t>
      </w:r>
      <w:proofErr w:type="spellStart"/>
      <w:r w:rsidRPr="00A37CC6">
        <w:rPr>
          <w:sz w:val="20"/>
          <w:szCs w:val="20"/>
          <w:lang w:val="en-US"/>
        </w:rPr>
        <w:t>pedigree.r</w:t>
      </w:r>
      <w:proofErr w:type="spellEnd"/>
      <w:r w:rsidRPr="00A37CC6">
        <w:rPr>
          <w:sz w:val="20"/>
          <w:szCs w:val="20"/>
          <w:lang w:val="en-US"/>
        </w:rPr>
        <w:t xml:space="preserve"> these mates are converted into sires in the pedigree file. There are different options: For each mated queen add a mate, for queens in the reach of similar colonies producing drones add the same mate, </w:t>
      </w:r>
      <w:r w:rsidR="009F12C5">
        <w:rPr>
          <w:sz w:val="20"/>
          <w:szCs w:val="20"/>
          <w:lang w:val="en-US"/>
        </w:rPr>
        <w:t>or even</w:t>
      </w:r>
      <w:r w:rsidRPr="00A37CC6">
        <w:rPr>
          <w:sz w:val="20"/>
          <w:szCs w:val="20"/>
          <w:lang w:val="en-US"/>
        </w:rPr>
        <w:t xml:space="preserve"> add the same mate for all open </w:t>
      </w:r>
      <w:proofErr w:type="spellStart"/>
      <w:r w:rsidRPr="00A37CC6">
        <w:rPr>
          <w:sz w:val="20"/>
          <w:szCs w:val="20"/>
          <w:lang w:val="en-US"/>
        </w:rPr>
        <w:t>matings</w:t>
      </w:r>
      <w:proofErr w:type="spellEnd"/>
      <w:r w:rsidRPr="00A37CC6">
        <w:rPr>
          <w:sz w:val="20"/>
          <w:szCs w:val="20"/>
          <w:lang w:val="en-US"/>
        </w:rPr>
        <w:t xml:space="preserve">. A fourth option is to declare the mate for open mating as missing, </w:t>
      </w:r>
      <w:r w:rsidRPr="004B211E">
        <w:rPr>
          <w:i/>
          <w:iCs/>
          <w:sz w:val="20"/>
          <w:szCs w:val="20"/>
          <w:lang w:val="en-US"/>
        </w:rPr>
        <w:t xml:space="preserve">assuming that </w:t>
      </w:r>
      <w:r w:rsidR="009F12C5">
        <w:rPr>
          <w:i/>
          <w:iCs/>
          <w:sz w:val="20"/>
          <w:szCs w:val="20"/>
          <w:lang w:val="en-US"/>
        </w:rPr>
        <w:t>all drones participating in mating are unrelated.</w:t>
      </w:r>
    </w:p>
    <w:p w14:paraId="5A857C23" w14:textId="77777777" w:rsidR="00A37CC6" w:rsidRPr="00A37CC6" w:rsidRDefault="00A37CC6" w:rsidP="00A37CC6">
      <w:pPr>
        <w:spacing w:after="0"/>
        <w:rPr>
          <w:sz w:val="20"/>
          <w:szCs w:val="20"/>
          <w:lang w:val="en-US"/>
        </w:rPr>
      </w:pPr>
    </w:p>
    <w:p w14:paraId="4DF8278D" w14:textId="3E031314" w:rsidR="00A37CC6" w:rsidRPr="00A37CC6" w:rsidRDefault="00A37CC6" w:rsidP="00A37CC6">
      <w:pPr>
        <w:spacing w:after="0"/>
        <w:rPr>
          <w:sz w:val="20"/>
          <w:szCs w:val="20"/>
          <w:lang w:val="en-US"/>
        </w:rPr>
      </w:pPr>
      <w:r w:rsidRPr="00A37CC6">
        <w:rPr>
          <w:sz w:val="20"/>
          <w:szCs w:val="20"/>
          <w:lang w:val="en-US"/>
        </w:rPr>
        <w:t xml:space="preserve">To illustrate what happens look at a pedigree with two base dams a and b, two base open mating sires c and d </w:t>
      </w:r>
      <w:r w:rsidR="00BD4C2F">
        <w:rPr>
          <w:sz w:val="20"/>
          <w:szCs w:val="20"/>
          <w:lang w:val="en-US"/>
        </w:rPr>
        <w:t>and</w:t>
      </w:r>
      <w:r w:rsidR="00BD4C2F" w:rsidRPr="00A37CC6">
        <w:rPr>
          <w:sz w:val="20"/>
          <w:szCs w:val="20"/>
          <w:lang w:val="en-US"/>
        </w:rPr>
        <w:t xml:space="preserve"> </w:t>
      </w:r>
      <w:r w:rsidRPr="00A37CC6">
        <w:rPr>
          <w:sz w:val="20"/>
          <w:szCs w:val="20"/>
          <w:lang w:val="en-US"/>
        </w:rPr>
        <w:t>four descending queens</w:t>
      </w:r>
      <w:r>
        <w:rPr>
          <w:sz w:val="20"/>
          <w:szCs w:val="20"/>
          <w:lang w:val="en-US"/>
        </w:rPr>
        <w:t>:</w:t>
      </w:r>
      <w:r w:rsidRPr="00A37CC6">
        <w:rPr>
          <w:sz w:val="20"/>
          <w:szCs w:val="20"/>
          <w:lang w:val="en-US"/>
        </w:rPr>
        <w:t xml:space="preserve"> </w:t>
      </w:r>
    </w:p>
    <w:p w14:paraId="44122816" w14:textId="77777777" w:rsidR="00A37CC6" w:rsidRPr="00A37CC6" w:rsidRDefault="00A37CC6" w:rsidP="00A37CC6">
      <w:pPr>
        <w:spacing w:after="0"/>
        <w:rPr>
          <w:sz w:val="20"/>
          <w:szCs w:val="20"/>
          <w:lang w:val="en-US"/>
        </w:rPr>
      </w:pPr>
      <w:r w:rsidRPr="00A37CC6">
        <w:rPr>
          <w:sz w:val="20"/>
          <w:szCs w:val="20"/>
          <w:lang w:val="en-US"/>
        </w:rPr>
        <w:tab/>
        <w:t>e with parents a and c</w:t>
      </w:r>
    </w:p>
    <w:p w14:paraId="0798A1FF" w14:textId="77777777" w:rsidR="00A37CC6" w:rsidRPr="00A37CC6" w:rsidRDefault="00A37CC6" w:rsidP="00A37CC6">
      <w:pPr>
        <w:spacing w:after="0"/>
        <w:rPr>
          <w:sz w:val="20"/>
          <w:szCs w:val="20"/>
          <w:lang w:val="en-US"/>
        </w:rPr>
      </w:pPr>
      <w:r w:rsidRPr="00A37CC6">
        <w:rPr>
          <w:sz w:val="20"/>
          <w:szCs w:val="20"/>
          <w:lang w:val="en-US"/>
        </w:rPr>
        <w:tab/>
        <w:t>f with parents a and c</w:t>
      </w:r>
    </w:p>
    <w:p w14:paraId="058B6A7D" w14:textId="77777777" w:rsidR="00A37CC6" w:rsidRPr="00A37CC6" w:rsidRDefault="00A37CC6" w:rsidP="00A37CC6">
      <w:pPr>
        <w:spacing w:after="0"/>
        <w:rPr>
          <w:sz w:val="20"/>
          <w:szCs w:val="20"/>
          <w:lang w:val="en-US"/>
        </w:rPr>
      </w:pPr>
      <w:r w:rsidRPr="00A37CC6">
        <w:rPr>
          <w:sz w:val="20"/>
          <w:szCs w:val="20"/>
          <w:lang w:val="en-US"/>
        </w:rPr>
        <w:tab/>
        <w:t>g with parents b and c</w:t>
      </w:r>
    </w:p>
    <w:p w14:paraId="5080EF63" w14:textId="77777777" w:rsidR="00A37CC6" w:rsidRPr="00A37CC6" w:rsidRDefault="00A37CC6" w:rsidP="00A37CC6">
      <w:pPr>
        <w:spacing w:after="0"/>
        <w:rPr>
          <w:sz w:val="20"/>
          <w:szCs w:val="20"/>
          <w:lang w:val="en-US"/>
        </w:rPr>
      </w:pPr>
      <w:r w:rsidRPr="00A37CC6">
        <w:rPr>
          <w:sz w:val="20"/>
          <w:szCs w:val="20"/>
          <w:lang w:val="en-US"/>
        </w:rPr>
        <w:tab/>
        <w:t>h with parents a and d</w:t>
      </w:r>
    </w:p>
    <w:p w14:paraId="7D6C88B8" w14:textId="1D3F46AD" w:rsidR="00A37CC6" w:rsidRPr="00A37CC6" w:rsidRDefault="00A37CC6" w:rsidP="00A37CC6">
      <w:pPr>
        <w:spacing w:after="0"/>
        <w:rPr>
          <w:sz w:val="20"/>
          <w:szCs w:val="20"/>
          <w:lang w:val="en-US"/>
        </w:rPr>
      </w:pPr>
      <w:r w:rsidRPr="00A37CC6">
        <w:rPr>
          <w:sz w:val="20"/>
          <w:szCs w:val="20"/>
          <w:lang w:val="en-US"/>
        </w:rPr>
        <w:t xml:space="preserve">In this pedigree e and f are </w:t>
      </w:r>
      <w:proofErr w:type="spellStart"/>
      <w:r w:rsidRPr="00A37CC6">
        <w:rPr>
          <w:sz w:val="20"/>
          <w:szCs w:val="20"/>
          <w:lang w:val="en-US"/>
        </w:rPr>
        <w:t>fullsibs</w:t>
      </w:r>
      <w:proofErr w:type="spellEnd"/>
      <w:r w:rsidRPr="00A37CC6">
        <w:rPr>
          <w:sz w:val="20"/>
          <w:szCs w:val="20"/>
          <w:lang w:val="en-US"/>
        </w:rPr>
        <w:t xml:space="preserve">, e and h are maternal </w:t>
      </w:r>
      <w:proofErr w:type="spellStart"/>
      <w:r w:rsidRPr="00A37CC6">
        <w:rPr>
          <w:sz w:val="20"/>
          <w:szCs w:val="20"/>
          <w:lang w:val="en-US"/>
        </w:rPr>
        <w:t>halfsibs</w:t>
      </w:r>
      <w:proofErr w:type="spellEnd"/>
      <w:r w:rsidRPr="00A37CC6">
        <w:rPr>
          <w:sz w:val="20"/>
          <w:szCs w:val="20"/>
          <w:lang w:val="en-US"/>
        </w:rPr>
        <w:t xml:space="preserve"> and e and g are </w:t>
      </w:r>
      <w:proofErr w:type="spellStart"/>
      <w:r w:rsidRPr="00A37CC6">
        <w:rPr>
          <w:sz w:val="20"/>
          <w:szCs w:val="20"/>
          <w:lang w:val="en-US"/>
        </w:rPr>
        <w:t>parternal</w:t>
      </w:r>
      <w:proofErr w:type="spellEnd"/>
      <w:r w:rsidRPr="00A37CC6">
        <w:rPr>
          <w:sz w:val="20"/>
          <w:szCs w:val="20"/>
          <w:lang w:val="en-US"/>
        </w:rPr>
        <w:t xml:space="preserve"> </w:t>
      </w:r>
      <w:proofErr w:type="spellStart"/>
      <w:r w:rsidRPr="00A37CC6">
        <w:rPr>
          <w:sz w:val="20"/>
          <w:szCs w:val="20"/>
          <w:lang w:val="en-US"/>
        </w:rPr>
        <w:t>halfsibs</w:t>
      </w:r>
      <w:proofErr w:type="spellEnd"/>
      <w:r w:rsidRPr="00A37CC6">
        <w:rPr>
          <w:sz w:val="20"/>
          <w:szCs w:val="20"/>
          <w:lang w:val="en-US"/>
        </w:rPr>
        <w:t xml:space="preserve">. It is assumed that the number of unrelated DPQ in case of open mating is </w:t>
      </w:r>
      <w:r>
        <w:rPr>
          <w:sz w:val="20"/>
          <w:szCs w:val="20"/>
          <w:lang w:val="en-US"/>
        </w:rPr>
        <w:t>s</w:t>
      </w:r>
      <w:r w:rsidRPr="00A37CC6">
        <w:rPr>
          <w:sz w:val="20"/>
          <w:szCs w:val="20"/>
          <w:lang w:val="en-US"/>
        </w:rPr>
        <w:t xml:space="preserve">, such that the additive genetic variance of a sire equals </w:t>
      </w:r>
      <w:r>
        <w:rPr>
          <w:sz w:val="20"/>
          <w:szCs w:val="20"/>
          <w:lang w:val="en-US"/>
        </w:rPr>
        <w:t>1/s</w:t>
      </w:r>
    </w:p>
    <w:p w14:paraId="47C6004A" w14:textId="77777777" w:rsidR="00A37CC6" w:rsidRPr="00A37CC6" w:rsidRDefault="00A37CC6" w:rsidP="00A37CC6">
      <w:pPr>
        <w:spacing w:after="0"/>
        <w:rPr>
          <w:sz w:val="20"/>
          <w:szCs w:val="20"/>
          <w:lang w:val="en-US"/>
        </w:rPr>
      </w:pPr>
    </w:p>
    <w:p w14:paraId="1206040E" w14:textId="77777777" w:rsidR="00A37CC6" w:rsidRPr="00A37CC6" w:rsidRDefault="00A37CC6" w:rsidP="00A37CC6">
      <w:pPr>
        <w:spacing w:after="0"/>
        <w:rPr>
          <w:sz w:val="20"/>
          <w:szCs w:val="20"/>
          <w:lang w:val="en-US"/>
        </w:rPr>
      </w:pPr>
      <w:r w:rsidRPr="00A37CC6">
        <w:rPr>
          <w:sz w:val="20"/>
          <w:szCs w:val="20"/>
          <w:lang w:val="en-US"/>
        </w:rPr>
        <w:t>We get the following additive genetic (co)variances.</w:t>
      </w:r>
    </w:p>
    <w:tbl>
      <w:tblPr>
        <w:tblW w:w="8647" w:type="dxa"/>
        <w:tblCellMar>
          <w:left w:w="70" w:type="dxa"/>
          <w:right w:w="70" w:type="dxa"/>
        </w:tblCellMar>
        <w:tblLook w:val="04A0" w:firstRow="1" w:lastRow="0" w:firstColumn="1" w:lastColumn="0" w:noHBand="0" w:noVBand="1"/>
      </w:tblPr>
      <w:tblGrid>
        <w:gridCol w:w="709"/>
        <w:gridCol w:w="851"/>
        <w:gridCol w:w="850"/>
        <w:gridCol w:w="992"/>
        <w:gridCol w:w="851"/>
        <w:gridCol w:w="709"/>
        <w:gridCol w:w="472"/>
        <w:gridCol w:w="662"/>
        <w:gridCol w:w="567"/>
        <w:gridCol w:w="567"/>
        <w:gridCol w:w="425"/>
        <w:gridCol w:w="425"/>
        <w:gridCol w:w="567"/>
      </w:tblGrid>
      <w:tr w:rsidR="00A37CC6" w:rsidRPr="00A37CC6" w14:paraId="1CF9284D" w14:textId="77777777" w:rsidTr="00A37CC6">
        <w:trPr>
          <w:trHeight w:val="288"/>
        </w:trPr>
        <w:tc>
          <w:tcPr>
            <w:tcW w:w="709" w:type="dxa"/>
            <w:tcBorders>
              <w:top w:val="nil"/>
              <w:left w:val="nil"/>
              <w:bottom w:val="nil"/>
              <w:right w:val="nil"/>
            </w:tcBorders>
            <w:shd w:val="clear" w:color="auto" w:fill="auto"/>
            <w:noWrap/>
            <w:vAlign w:val="bottom"/>
            <w:hideMark/>
          </w:tcPr>
          <w:p w14:paraId="58923584" w14:textId="77777777" w:rsidR="00A37CC6" w:rsidRPr="002044FB" w:rsidRDefault="00A37CC6" w:rsidP="00A37CC6">
            <w:pPr>
              <w:spacing w:after="0" w:line="240" w:lineRule="auto"/>
              <w:rPr>
                <w:rFonts w:ascii="Times New Roman" w:eastAsia="Times New Roman" w:hAnsi="Times New Roman" w:cs="Times New Roman"/>
                <w:sz w:val="24"/>
                <w:szCs w:val="24"/>
                <w:lang w:val="en-US" w:eastAsia="nl-NL"/>
              </w:rPr>
            </w:pPr>
          </w:p>
        </w:tc>
        <w:tc>
          <w:tcPr>
            <w:tcW w:w="851" w:type="dxa"/>
            <w:tcBorders>
              <w:top w:val="nil"/>
              <w:left w:val="nil"/>
              <w:bottom w:val="nil"/>
              <w:right w:val="nil"/>
            </w:tcBorders>
            <w:shd w:val="clear" w:color="auto" w:fill="auto"/>
            <w:noWrap/>
            <w:vAlign w:val="bottom"/>
            <w:hideMark/>
          </w:tcPr>
          <w:p w14:paraId="7C1BE749" w14:textId="77777777" w:rsidR="00A37CC6" w:rsidRPr="002044FB" w:rsidRDefault="00A37CC6" w:rsidP="00A37CC6">
            <w:pPr>
              <w:spacing w:after="0" w:line="240" w:lineRule="auto"/>
              <w:rPr>
                <w:rFonts w:ascii="Times New Roman" w:eastAsia="Times New Roman" w:hAnsi="Times New Roman" w:cs="Times New Roman"/>
                <w:sz w:val="20"/>
                <w:szCs w:val="20"/>
                <w:lang w:val="en-US" w:eastAsia="nl-NL"/>
              </w:rPr>
            </w:pPr>
          </w:p>
        </w:tc>
        <w:tc>
          <w:tcPr>
            <w:tcW w:w="850" w:type="dxa"/>
            <w:tcBorders>
              <w:top w:val="nil"/>
              <w:left w:val="nil"/>
              <w:bottom w:val="nil"/>
              <w:right w:val="nil"/>
            </w:tcBorders>
            <w:shd w:val="clear" w:color="auto" w:fill="auto"/>
            <w:noWrap/>
            <w:vAlign w:val="bottom"/>
            <w:hideMark/>
          </w:tcPr>
          <w:p w14:paraId="5584CFA8" w14:textId="77777777" w:rsidR="00A37CC6" w:rsidRPr="002044FB" w:rsidRDefault="00A37CC6" w:rsidP="00A37CC6">
            <w:pPr>
              <w:spacing w:after="0" w:line="240" w:lineRule="auto"/>
              <w:rPr>
                <w:rFonts w:ascii="Times New Roman" w:eastAsia="Times New Roman" w:hAnsi="Times New Roman" w:cs="Times New Roman"/>
                <w:sz w:val="20"/>
                <w:szCs w:val="20"/>
                <w:lang w:val="en-US" w:eastAsia="nl-NL"/>
              </w:rPr>
            </w:pPr>
          </w:p>
        </w:tc>
        <w:tc>
          <w:tcPr>
            <w:tcW w:w="992" w:type="dxa"/>
            <w:tcBorders>
              <w:top w:val="nil"/>
              <w:left w:val="nil"/>
              <w:bottom w:val="nil"/>
              <w:right w:val="nil"/>
            </w:tcBorders>
            <w:shd w:val="clear" w:color="auto" w:fill="auto"/>
            <w:noWrap/>
            <w:vAlign w:val="bottom"/>
            <w:hideMark/>
          </w:tcPr>
          <w:p w14:paraId="631F4ED9" w14:textId="77777777" w:rsidR="00A37CC6" w:rsidRPr="002044FB" w:rsidRDefault="00A37CC6" w:rsidP="00A37CC6">
            <w:pPr>
              <w:spacing w:after="0" w:line="240" w:lineRule="auto"/>
              <w:rPr>
                <w:rFonts w:ascii="Times New Roman" w:eastAsia="Times New Roman" w:hAnsi="Times New Roman" w:cs="Times New Roman"/>
                <w:sz w:val="20"/>
                <w:szCs w:val="20"/>
                <w:lang w:val="en-US" w:eastAsia="nl-NL"/>
              </w:rPr>
            </w:pPr>
          </w:p>
        </w:tc>
        <w:tc>
          <w:tcPr>
            <w:tcW w:w="851" w:type="dxa"/>
            <w:tcBorders>
              <w:top w:val="nil"/>
              <w:left w:val="nil"/>
              <w:bottom w:val="nil"/>
              <w:right w:val="nil"/>
            </w:tcBorders>
            <w:shd w:val="clear" w:color="auto" w:fill="auto"/>
            <w:noWrap/>
            <w:vAlign w:val="bottom"/>
            <w:hideMark/>
          </w:tcPr>
          <w:p w14:paraId="4320CD79" w14:textId="77777777" w:rsidR="00A37CC6" w:rsidRPr="002044FB" w:rsidRDefault="00A37CC6" w:rsidP="00A37CC6">
            <w:pPr>
              <w:spacing w:after="0" w:line="240" w:lineRule="auto"/>
              <w:rPr>
                <w:rFonts w:ascii="Times New Roman" w:eastAsia="Times New Roman" w:hAnsi="Times New Roman" w:cs="Times New Roman"/>
                <w:sz w:val="20"/>
                <w:szCs w:val="20"/>
                <w:lang w:val="en-US" w:eastAsia="nl-NL"/>
              </w:rPr>
            </w:pPr>
          </w:p>
        </w:tc>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77159"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a</w:t>
            </w:r>
            <w:proofErr w:type="gramEnd"/>
          </w:p>
        </w:tc>
        <w:tc>
          <w:tcPr>
            <w:tcW w:w="472" w:type="dxa"/>
            <w:tcBorders>
              <w:top w:val="single" w:sz="4" w:space="0" w:color="auto"/>
              <w:left w:val="nil"/>
              <w:bottom w:val="single" w:sz="4" w:space="0" w:color="auto"/>
              <w:right w:val="single" w:sz="4" w:space="0" w:color="auto"/>
            </w:tcBorders>
            <w:shd w:val="clear" w:color="auto" w:fill="auto"/>
            <w:noWrap/>
            <w:vAlign w:val="bottom"/>
            <w:hideMark/>
          </w:tcPr>
          <w:p w14:paraId="6D444DBA"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c</w:t>
            </w:r>
            <w:proofErr w:type="gramEnd"/>
          </w:p>
        </w:tc>
        <w:tc>
          <w:tcPr>
            <w:tcW w:w="662" w:type="dxa"/>
            <w:tcBorders>
              <w:top w:val="single" w:sz="4" w:space="0" w:color="auto"/>
              <w:left w:val="nil"/>
              <w:bottom w:val="single" w:sz="4" w:space="0" w:color="auto"/>
              <w:right w:val="single" w:sz="4" w:space="0" w:color="auto"/>
            </w:tcBorders>
            <w:shd w:val="clear" w:color="auto" w:fill="auto"/>
            <w:noWrap/>
            <w:vAlign w:val="bottom"/>
            <w:hideMark/>
          </w:tcPr>
          <w:p w14:paraId="7066D613"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a</w:t>
            </w:r>
            <w:proofErr w:type="gramEnd"/>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42F7A55"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c</w:t>
            </w:r>
            <w:proofErr w:type="gramEnd"/>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C74EA38"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b</w:t>
            </w:r>
            <w:proofErr w:type="gramEnd"/>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4C4A29E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c</w:t>
            </w:r>
            <w:proofErr w:type="gramEnd"/>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54376328"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a</w:t>
            </w:r>
            <w:proofErr w:type="gramEnd"/>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BE3CB3F"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d</w:t>
            </w:r>
            <w:proofErr w:type="gramEnd"/>
          </w:p>
        </w:tc>
      </w:tr>
      <w:tr w:rsidR="00A37CC6" w:rsidRPr="00A37CC6" w14:paraId="7D257D1A" w14:textId="77777777" w:rsidTr="00A37CC6">
        <w:trPr>
          <w:trHeight w:val="288"/>
        </w:trPr>
        <w:tc>
          <w:tcPr>
            <w:tcW w:w="709" w:type="dxa"/>
            <w:tcBorders>
              <w:top w:val="nil"/>
              <w:left w:val="nil"/>
              <w:bottom w:val="nil"/>
              <w:right w:val="nil"/>
            </w:tcBorders>
            <w:shd w:val="clear" w:color="auto" w:fill="auto"/>
            <w:noWrap/>
            <w:vAlign w:val="bottom"/>
            <w:hideMark/>
          </w:tcPr>
          <w:p w14:paraId="1D8BC18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
        </w:tc>
        <w:tc>
          <w:tcPr>
            <w:tcW w:w="851" w:type="dxa"/>
            <w:tcBorders>
              <w:top w:val="single" w:sz="4" w:space="0" w:color="auto"/>
              <w:left w:val="single" w:sz="4" w:space="0" w:color="auto"/>
              <w:bottom w:val="nil"/>
              <w:right w:val="single" w:sz="4" w:space="0" w:color="auto"/>
            </w:tcBorders>
            <w:shd w:val="clear" w:color="auto" w:fill="auto"/>
            <w:noWrap/>
            <w:vAlign w:val="bottom"/>
            <w:hideMark/>
          </w:tcPr>
          <w:p w14:paraId="158D252D"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a</w:t>
            </w:r>
            <w:proofErr w:type="gramEnd"/>
          </w:p>
        </w:tc>
        <w:tc>
          <w:tcPr>
            <w:tcW w:w="850" w:type="dxa"/>
            <w:tcBorders>
              <w:top w:val="single" w:sz="4" w:space="0" w:color="auto"/>
              <w:left w:val="nil"/>
              <w:bottom w:val="nil"/>
              <w:right w:val="single" w:sz="4" w:space="0" w:color="auto"/>
            </w:tcBorders>
            <w:shd w:val="clear" w:color="auto" w:fill="auto"/>
            <w:noWrap/>
            <w:vAlign w:val="bottom"/>
            <w:hideMark/>
          </w:tcPr>
          <w:p w14:paraId="62D7F8DA"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b</w:t>
            </w:r>
            <w:proofErr w:type="gramEnd"/>
          </w:p>
        </w:tc>
        <w:tc>
          <w:tcPr>
            <w:tcW w:w="992" w:type="dxa"/>
            <w:tcBorders>
              <w:top w:val="single" w:sz="4" w:space="0" w:color="auto"/>
              <w:left w:val="nil"/>
              <w:bottom w:val="nil"/>
              <w:right w:val="single" w:sz="4" w:space="0" w:color="auto"/>
            </w:tcBorders>
            <w:shd w:val="clear" w:color="auto" w:fill="auto"/>
            <w:noWrap/>
            <w:vAlign w:val="bottom"/>
            <w:hideMark/>
          </w:tcPr>
          <w:p w14:paraId="1272A44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c</w:t>
            </w:r>
            <w:proofErr w:type="gramEnd"/>
          </w:p>
        </w:tc>
        <w:tc>
          <w:tcPr>
            <w:tcW w:w="851" w:type="dxa"/>
            <w:tcBorders>
              <w:top w:val="single" w:sz="4" w:space="0" w:color="auto"/>
              <w:left w:val="nil"/>
              <w:bottom w:val="nil"/>
              <w:right w:val="single" w:sz="4" w:space="0" w:color="auto"/>
            </w:tcBorders>
            <w:shd w:val="clear" w:color="auto" w:fill="auto"/>
            <w:noWrap/>
            <w:vAlign w:val="bottom"/>
            <w:hideMark/>
          </w:tcPr>
          <w:p w14:paraId="53160765"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d</w:t>
            </w:r>
            <w:proofErr w:type="gramEnd"/>
          </w:p>
        </w:tc>
        <w:tc>
          <w:tcPr>
            <w:tcW w:w="1181" w:type="dxa"/>
            <w:gridSpan w:val="2"/>
            <w:tcBorders>
              <w:top w:val="single" w:sz="4" w:space="0" w:color="auto"/>
              <w:left w:val="nil"/>
              <w:bottom w:val="nil"/>
              <w:right w:val="single" w:sz="4" w:space="0" w:color="auto"/>
            </w:tcBorders>
            <w:shd w:val="clear" w:color="auto" w:fill="auto"/>
            <w:noWrap/>
            <w:vAlign w:val="bottom"/>
            <w:hideMark/>
          </w:tcPr>
          <w:p w14:paraId="0F269D56"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e</w:t>
            </w:r>
            <w:proofErr w:type="gramEnd"/>
          </w:p>
        </w:tc>
        <w:tc>
          <w:tcPr>
            <w:tcW w:w="1229" w:type="dxa"/>
            <w:gridSpan w:val="2"/>
            <w:tcBorders>
              <w:top w:val="single" w:sz="4" w:space="0" w:color="auto"/>
              <w:left w:val="nil"/>
              <w:bottom w:val="nil"/>
              <w:right w:val="single" w:sz="4" w:space="0" w:color="auto"/>
            </w:tcBorders>
            <w:shd w:val="clear" w:color="auto" w:fill="auto"/>
            <w:noWrap/>
            <w:vAlign w:val="bottom"/>
            <w:hideMark/>
          </w:tcPr>
          <w:p w14:paraId="576EB871"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f</w:t>
            </w:r>
            <w:proofErr w:type="gramEnd"/>
          </w:p>
        </w:tc>
        <w:tc>
          <w:tcPr>
            <w:tcW w:w="992" w:type="dxa"/>
            <w:gridSpan w:val="2"/>
            <w:tcBorders>
              <w:top w:val="single" w:sz="4" w:space="0" w:color="auto"/>
              <w:left w:val="nil"/>
              <w:bottom w:val="nil"/>
              <w:right w:val="single" w:sz="4" w:space="0" w:color="auto"/>
            </w:tcBorders>
            <w:shd w:val="clear" w:color="auto" w:fill="auto"/>
            <w:noWrap/>
            <w:vAlign w:val="bottom"/>
            <w:hideMark/>
          </w:tcPr>
          <w:p w14:paraId="4DA6BCD6"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g</w:t>
            </w:r>
            <w:proofErr w:type="gramEnd"/>
          </w:p>
        </w:tc>
        <w:tc>
          <w:tcPr>
            <w:tcW w:w="992" w:type="dxa"/>
            <w:gridSpan w:val="2"/>
            <w:tcBorders>
              <w:top w:val="single" w:sz="4" w:space="0" w:color="auto"/>
              <w:left w:val="nil"/>
              <w:bottom w:val="nil"/>
              <w:right w:val="single" w:sz="4" w:space="0" w:color="auto"/>
            </w:tcBorders>
            <w:shd w:val="clear" w:color="auto" w:fill="auto"/>
            <w:noWrap/>
            <w:vAlign w:val="bottom"/>
            <w:hideMark/>
          </w:tcPr>
          <w:p w14:paraId="10A74C44"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h</w:t>
            </w:r>
            <w:proofErr w:type="gramEnd"/>
          </w:p>
        </w:tc>
      </w:tr>
      <w:tr w:rsidR="00A37CC6" w:rsidRPr="00A37CC6" w14:paraId="09B6E659" w14:textId="77777777" w:rsidTr="00A37CC6">
        <w:trPr>
          <w:trHeight w:val="288"/>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D5BB0"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a</w:t>
            </w:r>
            <w:proofErr w:type="gramEnd"/>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6F3318D"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5AC0B40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DC86204"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B6500A0"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11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CD5FDC6"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0.5</w:t>
            </w:r>
          </w:p>
        </w:tc>
        <w:tc>
          <w:tcPr>
            <w:tcW w:w="12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8757450"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0.5</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7CFC03BD"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6B287254"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0.5</w:t>
            </w:r>
          </w:p>
        </w:tc>
      </w:tr>
      <w:tr w:rsidR="00A37CC6" w:rsidRPr="00A37CC6" w14:paraId="477B4906" w14:textId="77777777" w:rsidTr="00A37CC6">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48AF921D"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b</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14:paraId="12853BB4"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p>
        </w:tc>
        <w:tc>
          <w:tcPr>
            <w:tcW w:w="850" w:type="dxa"/>
            <w:tcBorders>
              <w:top w:val="nil"/>
              <w:left w:val="nil"/>
              <w:bottom w:val="single" w:sz="4" w:space="0" w:color="auto"/>
              <w:right w:val="single" w:sz="4" w:space="0" w:color="auto"/>
            </w:tcBorders>
            <w:shd w:val="clear" w:color="auto" w:fill="auto"/>
            <w:noWrap/>
            <w:vAlign w:val="bottom"/>
            <w:hideMark/>
          </w:tcPr>
          <w:p w14:paraId="1C5021B7"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p>
        </w:tc>
        <w:tc>
          <w:tcPr>
            <w:tcW w:w="992" w:type="dxa"/>
            <w:tcBorders>
              <w:top w:val="nil"/>
              <w:left w:val="nil"/>
              <w:bottom w:val="single" w:sz="4" w:space="0" w:color="auto"/>
              <w:right w:val="single" w:sz="4" w:space="0" w:color="auto"/>
            </w:tcBorders>
            <w:shd w:val="clear" w:color="auto" w:fill="auto"/>
            <w:noWrap/>
            <w:vAlign w:val="bottom"/>
            <w:hideMark/>
          </w:tcPr>
          <w:p w14:paraId="492A1B3C"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851" w:type="dxa"/>
            <w:tcBorders>
              <w:top w:val="nil"/>
              <w:left w:val="nil"/>
              <w:bottom w:val="single" w:sz="4" w:space="0" w:color="auto"/>
              <w:right w:val="single" w:sz="4" w:space="0" w:color="auto"/>
            </w:tcBorders>
            <w:shd w:val="clear" w:color="auto" w:fill="auto"/>
            <w:noWrap/>
            <w:vAlign w:val="bottom"/>
            <w:hideMark/>
          </w:tcPr>
          <w:p w14:paraId="6F6397A6"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11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5ABDA6C0"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12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B2FFDF"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0EEBF9"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0.5</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57F80C1"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r>
      <w:tr w:rsidR="00A37CC6" w:rsidRPr="00A37CC6" w14:paraId="6DB2D92A" w14:textId="77777777" w:rsidTr="00A37CC6">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5FAD4E02"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c</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14:paraId="169692F9"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850" w:type="dxa"/>
            <w:tcBorders>
              <w:top w:val="nil"/>
              <w:left w:val="nil"/>
              <w:bottom w:val="single" w:sz="4" w:space="0" w:color="auto"/>
              <w:right w:val="single" w:sz="4" w:space="0" w:color="auto"/>
            </w:tcBorders>
            <w:shd w:val="clear" w:color="auto" w:fill="auto"/>
            <w:noWrap/>
            <w:vAlign w:val="bottom"/>
            <w:hideMark/>
          </w:tcPr>
          <w:p w14:paraId="299111A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tcBorders>
              <w:top w:val="nil"/>
              <w:left w:val="nil"/>
              <w:bottom w:val="single" w:sz="4" w:space="0" w:color="auto"/>
              <w:right w:val="single" w:sz="4" w:space="0" w:color="auto"/>
            </w:tcBorders>
            <w:shd w:val="clear" w:color="auto" w:fill="auto"/>
            <w:noWrap/>
            <w:vAlign w:val="bottom"/>
            <w:hideMark/>
          </w:tcPr>
          <w:p w14:paraId="3D601508"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1/s</w:t>
            </w:r>
          </w:p>
        </w:tc>
        <w:tc>
          <w:tcPr>
            <w:tcW w:w="851" w:type="dxa"/>
            <w:tcBorders>
              <w:top w:val="nil"/>
              <w:left w:val="nil"/>
              <w:bottom w:val="single" w:sz="4" w:space="0" w:color="auto"/>
              <w:right w:val="single" w:sz="4" w:space="0" w:color="auto"/>
            </w:tcBorders>
            <w:shd w:val="clear" w:color="auto" w:fill="auto"/>
            <w:noWrap/>
            <w:vAlign w:val="bottom"/>
            <w:hideMark/>
          </w:tcPr>
          <w:p w14:paraId="2A139F10"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11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DC9E368"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1/2s</w:t>
            </w:r>
          </w:p>
        </w:tc>
        <w:tc>
          <w:tcPr>
            <w:tcW w:w="12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25E845"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1/2s</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A4C7097"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1/2s</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881C4F"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r>
      <w:tr w:rsidR="00A37CC6" w:rsidRPr="00A37CC6" w14:paraId="1D3DC3BF" w14:textId="77777777" w:rsidTr="00A37CC6">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014211A1"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d</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14:paraId="5EAAFA38"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850" w:type="dxa"/>
            <w:tcBorders>
              <w:top w:val="nil"/>
              <w:left w:val="nil"/>
              <w:bottom w:val="single" w:sz="4" w:space="0" w:color="auto"/>
              <w:right w:val="single" w:sz="4" w:space="0" w:color="auto"/>
            </w:tcBorders>
            <w:shd w:val="clear" w:color="auto" w:fill="auto"/>
            <w:noWrap/>
            <w:vAlign w:val="bottom"/>
            <w:hideMark/>
          </w:tcPr>
          <w:p w14:paraId="604E210B"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tcBorders>
              <w:top w:val="nil"/>
              <w:left w:val="nil"/>
              <w:bottom w:val="single" w:sz="4" w:space="0" w:color="auto"/>
              <w:right w:val="single" w:sz="4" w:space="0" w:color="auto"/>
            </w:tcBorders>
            <w:shd w:val="clear" w:color="auto" w:fill="auto"/>
            <w:noWrap/>
            <w:vAlign w:val="bottom"/>
            <w:hideMark/>
          </w:tcPr>
          <w:p w14:paraId="30567B1D"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851" w:type="dxa"/>
            <w:tcBorders>
              <w:top w:val="nil"/>
              <w:left w:val="nil"/>
              <w:bottom w:val="single" w:sz="4" w:space="0" w:color="auto"/>
              <w:right w:val="single" w:sz="4" w:space="0" w:color="auto"/>
            </w:tcBorders>
            <w:shd w:val="clear" w:color="auto" w:fill="auto"/>
            <w:noWrap/>
            <w:vAlign w:val="bottom"/>
            <w:hideMark/>
          </w:tcPr>
          <w:p w14:paraId="00BDD265"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1/s</w:t>
            </w:r>
          </w:p>
        </w:tc>
        <w:tc>
          <w:tcPr>
            <w:tcW w:w="11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0D3D0B6A"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12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79EBA71D"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77056C"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17E875"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1/2s</w:t>
            </w:r>
          </w:p>
        </w:tc>
      </w:tr>
      <w:tr w:rsidR="00A37CC6" w:rsidRPr="00A37CC6" w14:paraId="69AB13D3" w14:textId="77777777" w:rsidTr="00A37CC6">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58B37CC"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e</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14:paraId="28E87CE7"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0.5</w:t>
            </w:r>
          </w:p>
        </w:tc>
        <w:tc>
          <w:tcPr>
            <w:tcW w:w="850" w:type="dxa"/>
            <w:tcBorders>
              <w:top w:val="nil"/>
              <w:left w:val="nil"/>
              <w:bottom w:val="single" w:sz="4" w:space="0" w:color="auto"/>
              <w:right w:val="single" w:sz="4" w:space="0" w:color="auto"/>
            </w:tcBorders>
            <w:shd w:val="clear" w:color="auto" w:fill="auto"/>
            <w:noWrap/>
            <w:vAlign w:val="bottom"/>
            <w:hideMark/>
          </w:tcPr>
          <w:p w14:paraId="7A0C840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tcBorders>
              <w:top w:val="nil"/>
              <w:left w:val="nil"/>
              <w:bottom w:val="single" w:sz="4" w:space="0" w:color="auto"/>
              <w:right w:val="single" w:sz="4" w:space="0" w:color="auto"/>
            </w:tcBorders>
            <w:shd w:val="clear" w:color="auto" w:fill="auto"/>
            <w:noWrap/>
            <w:vAlign w:val="bottom"/>
            <w:hideMark/>
          </w:tcPr>
          <w:p w14:paraId="4D32FAA1"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1/2s</w:t>
            </w:r>
          </w:p>
        </w:tc>
        <w:tc>
          <w:tcPr>
            <w:tcW w:w="851" w:type="dxa"/>
            <w:tcBorders>
              <w:top w:val="nil"/>
              <w:left w:val="nil"/>
              <w:bottom w:val="single" w:sz="4" w:space="0" w:color="auto"/>
              <w:right w:val="single" w:sz="4" w:space="0" w:color="auto"/>
            </w:tcBorders>
            <w:shd w:val="clear" w:color="auto" w:fill="auto"/>
            <w:noWrap/>
            <w:vAlign w:val="bottom"/>
            <w:hideMark/>
          </w:tcPr>
          <w:p w14:paraId="37C5E1E8"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11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785EF1"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p>
        </w:tc>
        <w:tc>
          <w:tcPr>
            <w:tcW w:w="12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DDF1F56" w14:textId="0356438E"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r w:rsidR="004B211E">
              <w:rPr>
                <w:rFonts w:ascii="Calibri" w:eastAsia="Times New Roman" w:hAnsi="Calibri" w:cs="Calibri"/>
                <w:color w:val="000000"/>
                <w:sz w:val="22"/>
                <w:lang w:val="nl-NL" w:eastAsia="nl-NL"/>
              </w:rPr>
              <w:t>2</w:t>
            </w:r>
            <w:r w:rsidRPr="00A37CC6">
              <w:rPr>
                <w:rFonts w:ascii="Calibri" w:eastAsia="Times New Roman" w:hAnsi="Calibri" w:cs="Calibri"/>
                <w:color w:val="000000"/>
                <w:sz w:val="22"/>
                <w:lang w:val="nl-NL" w:eastAsia="nl-NL"/>
              </w:rPr>
              <w:t>5 + 1/</w:t>
            </w:r>
            <w:r w:rsidR="00596921">
              <w:rPr>
                <w:rFonts w:ascii="Calibri" w:eastAsia="Times New Roman" w:hAnsi="Calibri" w:cs="Calibri"/>
                <w:color w:val="000000"/>
                <w:sz w:val="22"/>
                <w:lang w:val="nl-NL" w:eastAsia="nl-NL"/>
              </w:rPr>
              <w:t>4</w:t>
            </w:r>
            <w:r w:rsidRPr="00A37CC6">
              <w:rPr>
                <w:rFonts w:ascii="Calibri" w:eastAsia="Times New Roman" w:hAnsi="Calibri" w:cs="Calibri"/>
                <w:color w:val="000000"/>
                <w:sz w:val="22"/>
                <w:lang w:val="nl-NL" w:eastAsia="nl-NL"/>
              </w:rPr>
              <w:t>s</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03C213A4" w14:textId="4A9C1B59"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r w:rsidR="00596921">
              <w:rPr>
                <w:rFonts w:ascii="Calibri" w:eastAsia="Times New Roman" w:hAnsi="Calibri" w:cs="Calibri"/>
                <w:color w:val="000000"/>
                <w:sz w:val="22"/>
                <w:lang w:val="nl-NL" w:eastAsia="nl-NL"/>
              </w:rPr>
              <w:t>4</w:t>
            </w:r>
            <w:r w:rsidRPr="00A37CC6">
              <w:rPr>
                <w:rFonts w:ascii="Calibri" w:eastAsia="Times New Roman" w:hAnsi="Calibri" w:cs="Calibri"/>
                <w:color w:val="000000"/>
                <w:sz w:val="22"/>
                <w:lang w:val="nl-NL" w:eastAsia="nl-NL"/>
              </w:rPr>
              <w:t>s</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78358C"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0.25</w:t>
            </w:r>
          </w:p>
        </w:tc>
      </w:tr>
      <w:tr w:rsidR="00A37CC6" w:rsidRPr="00A37CC6" w14:paraId="26999C2C" w14:textId="77777777" w:rsidTr="00A37CC6">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32468E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f</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14:paraId="06DA6627"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0.5</w:t>
            </w:r>
          </w:p>
        </w:tc>
        <w:tc>
          <w:tcPr>
            <w:tcW w:w="850" w:type="dxa"/>
            <w:tcBorders>
              <w:top w:val="nil"/>
              <w:left w:val="nil"/>
              <w:bottom w:val="single" w:sz="4" w:space="0" w:color="auto"/>
              <w:right w:val="single" w:sz="4" w:space="0" w:color="auto"/>
            </w:tcBorders>
            <w:shd w:val="clear" w:color="auto" w:fill="auto"/>
            <w:noWrap/>
            <w:vAlign w:val="bottom"/>
            <w:hideMark/>
          </w:tcPr>
          <w:p w14:paraId="038DAB08"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tcBorders>
              <w:top w:val="nil"/>
              <w:left w:val="nil"/>
              <w:bottom w:val="single" w:sz="4" w:space="0" w:color="auto"/>
              <w:right w:val="single" w:sz="4" w:space="0" w:color="auto"/>
            </w:tcBorders>
            <w:shd w:val="clear" w:color="auto" w:fill="auto"/>
            <w:noWrap/>
            <w:vAlign w:val="bottom"/>
            <w:hideMark/>
          </w:tcPr>
          <w:p w14:paraId="6CE7029B"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1/2s</w:t>
            </w:r>
          </w:p>
        </w:tc>
        <w:tc>
          <w:tcPr>
            <w:tcW w:w="851" w:type="dxa"/>
            <w:tcBorders>
              <w:top w:val="nil"/>
              <w:left w:val="nil"/>
              <w:bottom w:val="single" w:sz="4" w:space="0" w:color="auto"/>
              <w:right w:val="single" w:sz="4" w:space="0" w:color="auto"/>
            </w:tcBorders>
            <w:shd w:val="clear" w:color="auto" w:fill="auto"/>
            <w:noWrap/>
            <w:vAlign w:val="bottom"/>
            <w:hideMark/>
          </w:tcPr>
          <w:p w14:paraId="755BF70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11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421D2F0" w14:textId="771186A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r w:rsidR="004B211E">
              <w:rPr>
                <w:rFonts w:ascii="Calibri" w:eastAsia="Times New Roman" w:hAnsi="Calibri" w:cs="Calibri"/>
                <w:color w:val="000000"/>
                <w:sz w:val="22"/>
                <w:lang w:val="nl-NL" w:eastAsia="nl-NL"/>
              </w:rPr>
              <w:t>2</w:t>
            </w:r>
            <w:r w:rsidRPr="00A37CC6">
              <w:rPr>
                <w:rFonts w:ascii="Calibri" w:eastAsia="Times New Roman" w:hAnsi="Calibri" w:cs="Calibri"/>
                <w:color w:val="000000"/>
                <w:sz w:val="22"/>
                <w:lang w:val="nl-NL" w:eastAsia="nl-NL"/>
              </w:rPr>
              <w:t>5 + 1/</w:t>
            </w:r>
            <w:r w:rsidR="00596921">
              <w:rPr>
                <w:rFonts w:ascii="Calibri" w:eastAsia="Times New Roman" w:hAnsi="Calibri" w:cs="Calibri"/>
                <w:color w:val="000000"/>
                <w:sz w:val="22"/>
                <w:lang w:val="nl-NL" w:eastAsia="nl-NL"/>
              </w:rPr>
              <w:t>4</w:t>
            </w:r>
            <w:r w:rsidRPr="00A37CC6">
              <w:rPr>
                <w:rFonts w:ascii="Calibri" w:eastAsia="Times New Roman" w:hAnsi="Calibri" w:cs="Calibri"/>
                <w:color w:val="000000"/>
                <w:sz w:val="22"/>
                <w:lang w:val="nl-NL" w:eastAsia="nl-NL"/>
              </w:rPr>
              <w:t>s</w:t>
            </w:r>
          </w:p>
        </w:tc>
        <w:tc>
          <w:tcPr>
            <w:tcW w:w="12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0A62EF6"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02644AD1" w14:textId="52EEAD5C"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r w:rsidR="00596921">
              <w:rPr>
                <w:rFonts w:ascii="Calibri" w:eastAsia="Times New Roman" w:hAnsi="Calibri" w:cs="Calibri"/>
                <w:color w:val="000000"/>
                <w:sz w:val="22"/>
                <w:lang w:val="nl-NL" w:eastAsia="nl-NL"/>
              </w:rPr>
              <w:t>4</w:t>
            </w:r>
            <w:r w:rsidRPr="00A37CC6">
              <w:rPr>
                <w:rFonts w:ascii="Calibri" w:eastAsia="Times New Roman" w:hAnsi="Calibri" w:cs="Calibri"/>
                <w:color w:val="000000"/>
                <w:sz w:val="22"/>
                <w:lang w:val="nl-NL" w:eastAsia="nl-NL"/>
              </w:rPr>
              <w:t>s</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C96F749"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0.25</w:t>
            </w:r>
          </w:p>
        </w:tc>
      </w:tr>
      <w:tr w:rsidR="00A37CC6" w:rsidRPr="00A37CC6" w14:paraId="07738767" w14:textId="77777777" w:rsidTr="00A37CC6">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6E091DBF"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g</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14:paraId="6EC71973"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850" w:type="dxa"/>
            <w:tcBorders>
              <w:top w:val="nil"/>
              <w:left w:val="nil"/>
              <w:bottom w:val="single" w:sz="4" w:space="0" w:color="auto"/>
              <w:right w:val="single" w:sz="4" w:space="0" w:color="auto"/>
            </w:tcBorders>
            <w:shd w:val="clear" w:color="auto" w:fill="auto"/>
            <w:noWrap/>
            <w:vAlign w:val="bottom"/>
            <w:hideMark/>
          </w:tcPr>
          <w:p w14:paraId="672854B9"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0.5</w:t>
            </w:r>
          </w:p>
        </w:tc>
        <w:tc>
          <w:tcPr>
            <w:tcW w:w="992" w:type="dxa"/>
            <w:tcBorders>
              <w:top w:val="nil"/>
              <w:left w:val="nil"/>
              <w:bottom w:val="single" w:sz="4" w:space="0" w:color="auto"/>
              <w:right w:val="single" w:sz="4" w:space="0" w:color="auto"/>
            </w:tcBorders>
            <w:shd w:val="clear" w:color="auto" w:fill="auto"/>
            <w:noWrap/>
            <w:vAlign w:val="bottom"/>
            <w:hideMark/>
          </w:tcPr>
          <w:p w14:paraId="11473878"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1/2s</w:t>
            </w:r>
          </w:p>
        </w:tc>
        <w:tc>
          <w:tcPr>
            <w:tcW w:w="851" w:type="dxa"/>
            <w:tcBorders>
              <w:top w:val="nil"/>
              <w:left w:val="nil"/>
              <w:bottom w:val="single" w:sz="4" w:space="0" w:color="auto"/>
              <w:right w:val="single" w:sz="4" w:space="0" w:color="auto"/>
            </w:tcBorders>
            <w:shd w:val="clear" w:color="auto" w:fill="auto"/>
            <w:noWrap/>
            <w:vAlign w:val="bottom"/>
            <w:hideMark/>
          </w:tcPr>
          <w:p w14:paraId="744DFF59"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11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F49FC87" w14:textId="4E09688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r w:rsidR="00596921">
              <w:rPr>
                <w:rFonts w:ascii="Calibri" w:eastAsia="Times New Roman" w:hAnsi="Calibri" w:cs="Calibri"/>
                <w:color w:val="000000"/>
                <w:sz w:val="22"/>
                <w:lang w:val="nl-NL" w:eastAsia="nl-NL"/>
              </w:rPr>
              <w:t>4</w:t>
            </w:r>
            <w:r w:rsidRPr="00A37CC6">
              <w:rPr>
                <w:rFonts w:ascii="Calibri" w:eastAsia="Times New Roman" w:hAnsi="Calibri" w:cs="Calibri"/>
                <w:color w:val="000000"/>
                <w:sz w:val="22"/>
                <w:lang w:val="nl-NL" w:eastAsia="nl-NL"/>
              </w:rPr>
              <w:t>s</w:t>
            </w:r>
          </w:p>
        </w:tc>
        <w:tc>
          <w:tcPr>
            <w:tcW w:w="12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469C959" w14:textId="30BCC019"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r w:rsidR="00596921">
              <w:rPr>
                <w:rFonts w:ascii="Calibri" w:eastAsia="Times New Roman" w:hAnsi="Calibri" w:cs="Calibri"/>
                <w:color w:val="000000"/>
                <w:sz w:val="22"/>
                <w:lang w:val="nl-NL" w:eastAsia="nl-NL"/>
              </w:rPr>
              <w:t>4</w:t>
            </w:r>
            <w:r w:rsidRPr="00A37CC6">
              <w:rPr>
                <w:rFonts w:ascii="Calibri" w:eastAsia="Times New Roman" w:hAnsi="Calibri" w:cs="Calibri"/>
                <w:color w:val="000000"/>
                <w:sz w:val="22"/>
                <w:lang w:val="nl-NL" w:eastAsia="nl-NL"/>
              </w:rPr>
              <w:t>s</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695E0A03"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B2F526"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r>
      <w:tr w:rsidR="00A37CC6" w:rsidRPr="00A37CC6" w14:paraId="0F7CF672" w14:textId="77777777" w:rsidTr="00A37CC6">
        <w:trPr>
          <w:trHeight w:val="288"/>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14:paraId="761E30AA"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proofErr w:type="gramStart"/>
            <w:r w:rsidRPr="00A37CC6">
              <w:rPr>
                <w:rFonts w:ascii="Calibri" w:eastAsia="Times New Roman" w:hAnsi="Calibri" w:cs="Calibri"/>
                <w:color w:val="000000"/>
                <w:sz w:val="22"/>
                <w:lang w:val="nl-NL" w:eastAsia="nl-NL"/>
              </w:rPr>
              <w:t>h</w:t>
            </w:r>
            <w:proofErr w:type="gramEnd"/>
          </w:p>
        </w:tc>
        <w:tc>
          <w:tcPr>
            <w:tcW w:w="851" w:type="dxa"/>
            <w:tcBorders>
              <w:top w:val="nil"/>
              <w:left w:val="nil"/>
              <w:bottom w:val="single" w:sz="4" w:space="0" w:color="auto"/>
              <w:right w:val="single" w:sz="4" w:space="0" w:color="auto"/>
            </w:tcBorders>
            <w:shd w:val="clear" w:color="auto" w:fill="auto"/>
            <w:noWrap/>
            <w:vAlign w:val="bottom"/>
            <w:hideMark/>
          </w:tcPr>
          <w:p w14:paraId="7F3DD713"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0.5</w:t>
            </w:r>
          </w:p>
        </w:tc>
        <w:tc>
          <w:tcPr>
            <w:tcW w:w="850" w:type="dxa"/>
            <w:tcBorders>
              <w:top w:val="nil"/>
              <w:left w:val="nil"/>
              <w:bottom w:val="single" w:sz="4" w:space="0" w:color="auto"/>
              <w:right w:val="single" w:sz="4" w:space="0" w:color="auto"/>
            </w:tcBorders>
            <w:shd w:val="clear" w:color="auto" w:fill="auto"/>
            <w:noWrap/>
            <w:vAlign w:val="bottom"/>
            <w:hideMark/>
          </w:tcPr>
          <w:p w14:paraId="0270F4B5"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tcBorders>
              <w:top w:val="nil"/>
              <w:left w:val="nil"/>
              <w:bottom w:val="single" w:sz="4" w:space="0" w:color="auto"/>
              <w:right w:val="single" w:sz="4" w:space="0" w:color="auto"/>
            </w:tcBorders>
            <w:shd w:val="clear" w:color="auto" w:fill="auto"/>
            <w:noWrap/>
            <w:vAlign w:val="bottom"/>
            <w:hideMark/>
          </w:tcPr>
          <w:p w14:paraId="42688085"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851" w:type="dxa"/>
            <w:tcBorders>
              <w:top w:val="nil"/>
              <w:left w:val="nil"/>
              <w:bottom w:val="single" w:sz="4" w:space="0" w:color="auto"/>
              <w:right w:val="single" w:sz="4" w:space="0" w:color="auto"/>
            </w:tcBorders>
            <w:shd w:val="clear" w:color="auto" w:fill="auto"/>
            <w:noWrap/>
            <w:vAlign w:val="bottom"/>
            <w:hideMark/>
          </w:tcPr>
          <w:p w14:paraId="3E175412"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1/2s</w:t>
            </w:r>
          </w:p>
        </w:tc>
        <w:tc>
          <w:tcPr>
            <w:tcW w:w="1181" w:type="dxa"/>
            <w:gridSpan w:val="2"/>
            <w:tcBorders>
              <w:top w:val="single" w:sz="4" w:space="0" w:color="auto"/>
              <w:left w:val="nil"/>
              <w:bottom w:val="single" w:sz="4" w:space="0" w:color="auto"/>
              <w:right w:val="single" w:sz="4" w:space="0" w:color="auto"/>
            </w:tcBorders>
            <w:shd w:val="clear" w:color="auto" w:fill="auto"/>
            <w:noWrap/>
            <w:vAlign w:val="bottom"/>
            <w:hideMark/>
          </w:tcPr>
          <w:p w14:paraId="20011AA5"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0.25</w:t>
            </w:r>
          </w:p>
        </w:tc>
        <w:tc>
          <w:tcPr>
            <w:tcW w:w="122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67F931"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0.25</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60CFB10E"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0</w:t>
            </w:r>
          </w:p>
        </w:tc>
        <w:tc>
          <w:tcPr>
            <w:tcW w:w="992" w:type="dxa"/>
            <w:gridSpan w:val="2"/>
            <w:tcBorders>
              <w:top w:val="single" w:sz="4" w:space="0" w:color="auto"/>
              <w:left w:val="nil"/>
              <w:bottom w:val="single" w:sz="4" w:space="0" w:color="auto"/>
              <w:right w:val="single" w:sz="4" w:space="0" w:color="auto"/>
            </w:tcBorders>
            <w:shd w:val="clear" w:color="auto" w:fill="auto"/>
            <w:noWrap/>
            <w:vAlign w:val="bottom"/>
            <w:hideMark/>
          </w:tcPr>
          <w:p w14:paraId="1AC84147" w14:textId="77777777" w:rsidR="00A37CC6" w:rsidRPr="00A37CC6" w:rsidRDefault="00A37CC6" w:rsidP="00A37CC6">
            <w:pPr>
              <w:spacing w:after="0" w:line="240" w:lineRule="auto"/>
              <w:jc w:val="center"/>
              <w:rPr>
                <w:rFonts w:ascii="Calibri" w:eastAsia="Times New Roman" w:hAnsi="Calibri" w:cs="Calibri"/>
                <w:color w:val="000000"/>
                <w:sz w:val="22"/>
                <w:lang w:val="nl-NL" w:eastAsia="nl-NL"/>
              </w:rPr>
            </w:pPr>
            <w:r w:rsidRPr="00A37CC6">
              <w:rPr>
                <w:rFonts w:ascii="Calibri" w:eastAsia="Times New Roman" w:hAnsi="Calibri" w:cs="Calibri"/>
                <w:color w:val="000000"/>
                <w:sz w:val="22"/>
                <w:lang w:val="nl-NL" w:eastAsia="nl-NL"/>
              </w:rPr>
              <w:t>1</w:t>
            </w:r>
          </w:p>
        </w:tc>
      </w:tr>
    </w:tbl>
    <w:p w14:paraId="0BD65984" w14:textId="49CD43F8" w:rsidR="00A37CC6" w:rsidRDefault="00A37CC6" w:rsidP="00A37CC6">
      <w:pPr>
        <w:rPr>
          <w:sz w:val="20"/>
          <w:szCs w:val="20"/>
        </w:rPr>
      </w:pPr>
      <w:r>
        <w:rPr>
          <w:sz w:val="20"/>
          <w:szCs w:val="20"/>
        </w:rPr>
        <w:t>In this table the individual</w:t>
      </w:r>
      <w:r w:rsidR="009F12C5">
        <w:rPr>
          <w:sz w:val="20"/>
          <w:szCs w:val="20"/>
        </w:rPr>
        <w:t>s</w:t>
      </w:r>
      <w:r>
        <w:rPr>
          <w:sz w:val="20"/>
          <w:szCs w:val="20"/>
        </w:rPr>
        <w:t xml:space="preserve"> a-h are given and in the top row the parents of e-h.</w:t>
      </w:r>
    </w:p>
    <w:p w14:paraId="2770338E" w14:textId="77777777" w:rsidR="00A37CC6" w:rsidRPr="00A37CC6" w:rsidRDefault="00A37CC6" w:rsidP="00A37CC6">
      <w:pPr>
        <w:spacing w:after="0"/>
        <w:rPr>
          <w:sz w:val="20"/>
          <w:szCs w:val="20"/>
          <w:lang w:val="en-US"/>
        </w:rPr>
      </w:pPr>
      <w:r w:rsidRPr="00A37CC6">
        <w:rPr>
          <w:sz w:val="20"/>
          <w:szCs w:val="20"/>
          <w:lang w:val="en-US"/>
        </w:rPr>
        <w:t xml:space="preserve">It follows that the additive genetic covariance </w:t>
      </w:r>
    </w:p>
    <w:p w14:paraId="1676A595" w14:textId="44BA2768" w:rsidR="00A37CC6" w:rsidRPr="00A37CC6" w:rsidRDefault="009F12C5" w:rsidP="00A37CC6">
      <w:pPr>
        <w:spacing w:after="0"/>
        <w:rPr>
          <w:sz w:val="20"/>
          <w:szCs w:val="20"/>
          <w:lang w:val="en-US"/>
        </w:rPr>
      </w:pPr>
      <w:r>
        <w:rPr>
          <w:sz w:val="20"/>
          <w:szCs w:val="20"/>
          <w:lang w:val="en-US"/>
        </w:rPr>
        <w:t>b</w:t>
      </w:r>
      <w:r w:rsidR="00A37CC6" w:rsidRPr="00A37CC6">
        <w:rPr>
          <w:sz w:val="20"/>
          <w:szCs w:val="20"/>
          <w:lang w:val="en-US"/>
        </w:rPr>
        <w:t>etween    FS equals 0.25</w:t>
      </w:r>
      <w:r w:rsidR="004B211E">
        <w:rPr>
          <w:sz w:val="20"/>
          <w:szCs w:val="20"/>
          <w:lang w:val="en-US"/>
        </w:rPr>
        <w:t xml:space="preserve"> + 1/</w:t>
      </w:r>
      <w:r w:rsidR="00596921">
        <w:rPr>
          <w:sz w:val="20"/>
          <w:szCs w:val="20"/>
          <w:lang w:val="en-US"/>
        </w:rPr>
        <w:t>4</w:t>
      </w:r>
      <w:r w:rsidR="004B211E">
        <w:rPr>
          <w:sz w:val="20"/>
          <w:szCs w:val="20"/>
          <w:lang w:val="en-US"/>
        </w:rPr>
        <w:t>s</w:t>
      </w:r>
    </w:p>
    <w:p w14:paraId="60BAF42F" w14:textId="2EBE3F16" w:rsidR="00A37CC6" w:rsidRPr="00A37CC6" w:rsidRDefault="009F12C5" w:rsidP="00A37CC6">
      <w:pPr>
        <w:spacing w:after="0"/>
        <w:rPr>
          <w:sz w:val="20"/>
          <w:szCs w:val="20"/>
          <w:lang w:val="en-US"/>
        </w:rPr>
      </w:pPr>
      <w:r>
        <w:rPr>
          <w:sz w:val="20"/>
          <w:szCs w:val="20"/>
          <w:lang w:val="en-US"/>
        </w:rPr>
        <w:t>b</w:t>
      </w:r>
      <w:r w:rsidR="00A37CC6" w:rsidRPr="00A37CC6">
        <w:rPr>
          <w:sz w:val="20"/>
          <w:szCs w:val="20"/>
          <w:lang w:val="en-US"/>
        </w:rPr>
        <w:t xml:space="preserve">etween </w:t>
      </w:r>
      <w:proofErr w:type="spellStart"/>
      <w:r w:rsidR="00A37CC6" w:rsidRPr="00A37CC6">
        <w:rPr>
          <w:sz w:val="20"/>
          <w:szCs w:val="20"/>
          <w:lang w:val="en-US"/>
        </w:rPr>
        <w:t>mHS</w:t>
      </w:r>
      <w:proofErr w:type="spellEnd"/>
      <w:r w:rsidR="00A37CC6" w:rsidRPr="00A37CC6">
        <w:rPr>
          <w:sz w:val="20"/>
          <w:szCs w:val="20"/>
          <w:lang w:val="en-US"/>
        </w:rPr>
        <w:t xml:space="preserve"> equals 0.25</w:t>
      </w:r>
    </w:p>
    <w:p w14:paraId="7F368B9B" w14:textId="2AD55836" w:rsidR="00A37CC6" w:rsidRPr="00A37CC6" w:rsidRDefault="009F12C5" w:rsidP="00A37CC6">
      <w:pPr>
        <w:spacing w:after="0"/>
        <w:rPr>
          <w:sz w:val="20"/>
          <w:szCs w:val="20"/>
          <w:lang w:val="en-US"/>
        </w:rPr>
      </w:pPr>
      <w:r>
        <w:rPr>
          <w:sz w:val="20"/>
          <w:szCs w:val="20"/>
          <w:lang w:val="en-US"/>
        </w:rPr>
        <w:t>b</w:t>
      </w:r>
      <w:r w:rsidR="00A37CC6" w:rsidRPr="00A37CC6">
        <w:rPr>
          <w:sz w:val="20"/>
          <w:szCs w:val="20"/>
          <w:lang w:val="en-US"/>
        </w:rPr>
        <w:t xml:space="preserve">etween </w:t>
      </w:r>
      <w:proofErr w:type="spellStart"/>
      <w:r w:rsidR="00A37CC6" w:rsidRPr="00A37CC6">
        <w:rPr>
          <w:sz w:val="20"/>
          <w:szCs w:val="20"/>
          <w:lang w:val="en-US"/>
        </w:rPr>
        <w:t>pHS</w:t>
      </w:r>
      <w:proofErr w:type="spellEnd"/>
      <w:r w:rsidR="00A37CC6" w:rsidRPr="00A37CC6">
        <w:rPr>
          <w:sz w:val="20"/>
          <w:szCs w:val="20"/>
          <w:lang w:val="en-US"/>
        </w:rPr>
        <w:t xml:space="preserve"> equals  </w:t>
      </w:r>
      <w:r w:rsidR="004B211E">
        <w:rPr>
          <w:sz w:val="20"/>
          <w:szCs w:val="20"/>
          <w:lang w:val="en-US"/>
        </w:rPr>
        <w:t>1/</w:t>
      </w:r>
      <w:r w:rsidR="00596921">
        <w:rPr>
          <w:sz w:val="20"/>
          <w:szCs w:val="20"/>
          <w:lang w:val="en-US"/>
        </w:rPr>
        <w:t>4</w:t>
      </w:r>
      <w:r w:rsidR="004B211E">
        <w:rPr>
          <w:sz w:val="20"/>
          <w:szCs w:val="20"/>
          <w:lang w:val="en-US"/>
        </w:rPr>
        <w:t>s</w:t>
      </w:r>
    </w:p>
    <w:p w14:paraId="6A96C606" w14:textId="77777777" w:rsidR="00A37CC6" w:rsidRPr="00A37CC6" w:rsidRDefault="00A37CC6" w:rsidP="00A37CC6">
      <w:pPr>
        <w:spacing w:after="0"/>
        <w:rPr>
          <w:sz w:val="20"/>
          <w:szCs w:val="20"/>
          <w:lang w:val="en-US"/>
        </w:rPr>
      </w:pPr>
    </w:p>
    <w:p w14:paraId="3537B2D1" w14:textId="22261193" w:rsidR="00A37CC6" w:rsidRPr="00A37CC6" w:rsidRDefault="00A37CC6" w:rsidP="00A37CC6">
      <w:pPr>
        <w:spacing w:after="0"/>
        <w:rPr>
          <w:sz w:val="20"/>
          <w:szCs w:val="20"/>
          <w:lang w:val="en-US"/>
        </w:rPr>
      </w:pPr>
      <w:r w:rsidRPr="00A37CC6">
        <w:rPr>
          <w:sz w:val="20"/>
          <w:szCs w:val="20"/>
          <w:lang w:val="en-US"/>
        </w:rPr>
        <w:t xml:space="preserve">When the number of DPQ in case of open mating increases the additive genetic covariance between FS approaches 0.25 and between </w:t>
      </w:r>
      <w:proofErr w:type="spellStart"/>
      <w:r w:rsidRPr="00A37CC6">
        <w:rPr>
          <w:sz w:val="20"/>
          <w:szCs w:val="20"/>
          <w:lang w:val="en-US"/>
        </w:rPr>
        <w:t>pHS</w:t>
      </w:r>
      <w:proofErr w:type="spellEnd"/>
      <w:r w:rsidRPr="00A37CC6">
        <w:rPr>
          <w:sz w:val="20"/>
          <w:szCs w:val="20"/>
          <w:lang w:val="en-US"/>
        </w:rPr>
        <w:t xml:space="preserve"> approaches zero. These are also the values in case the mate would be declared missing</w:t>
      </w:r>
      <w:r w:rsidR="004B211E">
        <w:rPr>
          <w:sz w:val="20"/>
          <w:szCs w:val="20"/>
          <w:lang w:val="en-US"/>
        </w:rPr>
        <w:t>, assuming that drones are unrelated.</w:t>
      </w:r>
    </w:p>
    <w:p w14:paraId="3A5B58CD" w14:textId="47E3DD9F" w:rsidR="00A37CC6" w:rsidRPr="00A37CC6" w:rsidRDefault="00A37CC6" w:rsidP="00A37CC6">
      <w:pPr>
        <w:spacing w:after="0"/>
        <w:rPr>
          <w:sz w:val="20"/>
          <w:szCs w:val="20"/>
          <w:lang w:val="en-US"/>
        </w:rPr>
      </w:pPr>
      <w:r w:rsidRPr="00A37CC6">
        <w:rPr>
          <w:sz w:val="20"/>
          <w:szCs w:val="20"/>
          <w:lang w:val="en-US"/>
        </w:rPr>
        <w:t xml:space="preserve">This result implies that when the number of DPQ in case of open mating is very large, the options give </w:t>
      </w:r>
      <w:r w:rsidR="00BD6BEB">
        <w:rPr>
          <w:sz w:val="20"/>
          <w:szCs w:val="20"/>
          <w:lang w:val="en-US"/>
        </w:rPr>
        <w:t>very similar</w:t>
      </w:r>
      <w:r w:rsidRPr="00A37CC6">
        <w:rPr>
          <w:sz w:val="20"/>
          <w:szCs w:val="20"/>
          <w:lang w:val="en-US"/>
        </w:rPr>
        <w:t xml:space="preserve"> results. </w:t>
      </w:r>
    </w:p>
    <w:p w14:paraId="5D6A96AC" w14:textId="77777777" w:rsidR="00A37CC6" w:rsidRPr="00A37CC6" w:rsidRDefault="00A37CC6" w:rsidP="00A37CC6">
      <w:pPr>
        <w:spacing w:after="0"/>
        <w:rPr>
          <w:sz w:val="20"/>
          <w:szCs w:val="20"/>
          <w:lang w:val="en-US"/>
        </w:rPr>
      </w:pPr>
    </w:p>
    <w:p w14:paraId="5D233B65" w14:textId="2E492A90" w:rsidR="00A37CC6" w:rsidRDefault="00A37CC6" w:rsidP="00A37CC6">
      <w:pPr>
        <w:spacing w:after="0"/>
        <w:rPr>
          <w:sz w:val="20"/>
          <w:szCs w:val="20"/>
          <w:lang w:val="en-US"/>
        </w:rPr>
      </w:pPr>
      <w:r w:rsidRPr="00A37CC6">
        <w:rPr>
          <w:sz w:val="20"/>
          <w:szCs w:val="20"/>
          <w:lang w:val="en-US"/>
        </w:rPr>
        <w:t xml:space="preserve">Currently </w:t>
      </w:r>
      <w:proofErr w:type="spellStart"/>
      <w:r w:rsidRPr="00A37CC6">
        <w:rPr>
          <w:sz w:val="20"/>
          <w:szCs w:val="20"/>
          <w:lang w:val="en-US"/>
        </w:rPr>
        <w:t>pedigree.r</w:t>
      </w:r>
      <w:proofErr w:type="spellEnd"/>
      <w:r w:rsidRPr="00A37CC6">
        <w:rPr>
          <w:sz w:val="20"/>
          <w:szCs w:val="20"/>
          <w:lang w:val="en-US"/>
        </w:rPr>
        <w:t xml:space="preserve"> and AMD</w:t>
      </w:r>
      <w:r w:rsidR="00BD4C2F">
        <w:rPr>
          <w:sz w:val="20"/>
          <w:szCs w:val="20"/>
          <w:lang w:val="en-US"/>
        </w:rPr>
        <w:t>-</w:t>
      </w:r>
      <w:proofErr w:type="spellStart"/>
      <w:r w:rsidRPr="00A37CC6">
        <w:rPr>
          <w:sz w:val="20"/>
          <w:szCs w:val="20"/>
          <w:lang w:val="en-US"/>
        </w:rPr>
        <w:t>AINV.r</w:t>
      </w:r>
      <w:proofErr w:type="spellEnd"/>
      <w:r w:rsidRPr="00A37CC6">
        <w:rPr>
          <w:sz w:val="20"/>
          <w:szCs w:val="20"/>
          <w:lang w:val="en-US"/>
        </w:rPr>
        <w:t xml:space="preserve"> are programmed such that all members in a pedigree have zero or two parents. And if it happens to be one, an artificial base animal is added. </w:t>
      </w:r>
      <w:r w:rsidR="004B211E">
        <w:rPr>
          <w:sz w:val="20"/>
          <w:szCs w:val="20"/>
          <w:lang w:val="en-US"/>
        </w:rPr>
        <w:t xml:space="preserve">In case an artificial sire is added it will obey the rules defined in </w:t>
      </w:r>
      <w:proofErr w:type="spellStart"/>
      <w:r w:rsidR="004B211E">
        <w:rPr>
          <w:sz w:val="20"/>
          <w:szCs w:val="20"/>
          <w:lang w:val="en-US"/>
        </w:rPr>
        <w:t>pedigree.r</w:t>
      </w:r>
      <w:proofErr w:type="spellEnd"/>
      <w:r w:rsidR="004B211E">
        <w:rPr>
          <w:sz w:val="20"/>
          <w:szCs w:val="20"/>
          <w:lang w:val="en-US"/>
        </w:rPr>
        <w:t xml:space="preserve"> and AMD-</w:t>
      </w:r>
      <w:proofErr w:type="spellStart"/>
      <w:r w:rsidR="004B211E">
        <w:rPr>
          <w:sz w:val="20"/>
          <w:szCs w:val="20"/>
          <w:lang w:val="en-US"/>
        </w:rPr>
        <w:t>AINV.r</w:t>
      </w:r>
      <w:proofErr w:type="spellEnd"/>
      <w:r w:rsidR="004B211E">
        <w:rPr>
          <w:sz w:val="20"/>
          <w:szCs w:val="20"/>
          <w:lang w:val="en-US"/>
        </w:rPr>
        <w:t xml:space="preserve"> with </w:t>
      </w:r>
      <w:r w:rsidR="004B211E">
        <w:rPr>
          <w:sz w:val="20"/>
          <w:szCs w:val="20"/>
          <w:lang w:val="en-US"/>
        </w:rPr>
        <w:lastRenderedPageBreak/>
        <w:t xml:space="preserve">respect to relatedness of DPQ in base sires and NS and ND. </w:t>
      </w:r>
      <w:r w:rsidRPr="00A37CC6">
        <w:rPr>
          <w:sz w:val="20"/>
          <w:szCs w:val="20"/>
          <w:lang w:val="en-US"/>
        </w:rPr>
        <w:t xml:space="preserve">This will be changed in the future but for the time being when missing </w:t>
      </w:r>
      <w:r w:rsidR="004B211E">
        <w:rPr>
          <w:sz w:val="20"/>
          <w:szCs w:val="20"/>
          <w:lang w:val="en-US"/>
        </w:rPr>
        <w:t xml:space="preserve">with unrelated drones is </w:t>
      </w:r>
      <w:r w:rsidRPr="00A37CC6">
        <w:rPr>
          <w:sz w:val="20"/>
          <w:szCs w:val="20"/>
          <w:lang w:val="en-US"/>
        </w:rPr>
        <w:t>the aim, addition of one single open mating mate with a very large number of DPQ would give the desired results.</w:t>
      </w:r>
    </w:p>
    <w:p w14:paraId="2D40BF6E" w14:textId="109D97A6" w:rsidR="004B211E" w:rsidRDefault="004B211E" w:rsidP="00A37CC6">
      <w:pPr>
        <w:spacing w:after="0"/>
        <w:rPr>
          <w:sz w:val="20"/>
          <w:szCs w:val="20"/>
          <w:lang w:val="en-US"/>
        </w:rPr>
      </w:pPr>
    </w:p>
    <w:p w14:paraId="730FA32B" w14:textId="16FFAA61" w:rsidR="00A37CC6" w:rsidRPr="00A37CC6" w:rsidRDefault="00BD4C2F" w:rsidP="00BD6BEB">
      <w:pPr>
        <w:spacing w:after="0"/>
        <w:rPr>
          <w:rFonts w:eastAsiaTheme="minorEastAsia"/>
          <w:sz w:val="20"/>
          <w:szCs w:val="20"/>
          <w:lang w:val="en-US"/>
        </w:rPr>
      </w:pPr>
      <w:r>
        <w:rPr>
          <w:sz w:val="20"/>
          <w:szCs w:val="20"/>
          <w:lang w:val="en-US"/>
        </w:rPr>
        <w:t xml:space="preserve">At </w:t>
      </w:r>
      <w:r w:rsidR="004B211E">
        <w:rPr>
          <w:sz w:val="20"/>
          <w:szCs w:val="20"/>
          <w:lang w:val="en-US"/>
        </w:rPr>
        <w:t xml:space="preserve">first sight the ‘best’  solution for a real-life situation is to add 1b’s that reflect the situation at hand. This may imply that for each test location </w:t>
      </w:r>
      <w:r w:rsidR="00BD6BEB">
        <w:rPr>
          <w:sz w:val="20"/>
          <w:szCs w:val="20"/>
          <w:lang w:val="en-US"/>
        </w:rPr>
        <w:t xml:space="preserve">(i.e. test location x year subclass) </w:t>
      </w:r>
      <w:r w:rsidR="004B211E">
        <w:rPr>
          <w:sz w:val="20"/>
          <w:szCs w:val="20"/>
          <w:lang w:val="en-US"/>
        </w:rPr>
        <w:t xml:space="preserve">one 1b is added, with the number of DPQ that is felt reasonable for that test location. But if the NS given for that 1b is large, it probably doesn’t matter much for practical application whether it is 250, 1000, or 1000,000, but this needs to be found out. In case of 1000,000 probably one and the same 1b for all open </w:t>
      </w:r>
      <w:proofErr w:type="spellStart"/>
      <w:r w:rsidR="004B211E">
        <w:rPr>
          <w:sz w:val="20"/>
          <w:szCs w:val="20"/>
          <w:lang w:val="en-US"/>
        </w:rPr>
        <w:t>matings</w:t>
      </w:r>
      <w:proofErr w:type="spellEnd"/>
      <w:r w:rsidR="004B211E">
        <w:rPr>
          <w:sz w:val="20"/>
          <w:szCs w:val="20"/>
          <w:lang w:val="en-US"/>
        </w:rPr>
        <w:t xml:space="preserve"> will give the same results as one 1b per test location</w:t>
      </w:r>
      <w:r w:rsidR="00BD6BEB">
        <w:rPr>
          <w:sz w:val="20"/>
          <w:szCs w:val="20"/>
          <w:lang w:val="en-US"/>
        </w:rPr>
        <w:t>, or one 1b per mating.</w:t>
      </w:r>
    </w:p>
    <w:p w14:paraId="58F80D42" w14:textId="77777777" w:rsidR="00A37CC6" w:rsidRPr="00A37CC6" w:rsidRDefault="00A37CC6">
      <w:pPr>
        <w:rPr>
          <w:rFonts w:eastAsiaTheme="minorEastAsia"/>
          <w:sz w:val="20"/>
          <w:szCs w:val="20"/>
          <w:lang w:val="en-US"/>
        </w:rPr>
      </w:pPr>
    </w:p>
    <w:sectPr w:rsidR="00A37CC6" w:rsidRPr="00A37CC6" w:rsidSect="00C40E8D">
      <w:footerReference w:type="default" r:id="rId12"/>
      <w:pgSz w:w="11906" w:h="16838" w:code="9"/>
      <w:pgMar w:top="1134" w:right="1134" w:bottom="1134" w:left="1134" w:header="624"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Tristan Kistler" w:date="2023-05-17T14:09:00Z" w:initials="TK">
    <w:p w14:paraId="3D64E236" w14:textId="7D2215F5" w:rsidR="00A4625D" w:rsidRDefault="00A4625D">
      <w:pPr>
        <w:pStyle w:val="Commentaire"/>
      </w:pPr>
      <w:r>
        <w:rPr>
          <w:rStyle w:val="Marquedecommentaire"/>
        </w:rPr>
        <w:annotationRef/>
      </w:r>
      <w:r>
        <w:t>I don’t understand this sentence: do you mean if changes have to be made to the inputs, it is wise do make them through scripts rather than manually?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64E2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64E236" w16cid:durableId="280F5E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91B7D" w14:textId="77777777" w:rsidR="008644EF" w:rsidRDefault="008644EF" w:rsidP="001A3552">
      <w:pPr>
        <w:spacing w:after="0" w:line="240" w:lineRule="auto"/>
      </w:pPr>
      <w:r>
        <w:separator/>
      </w:r>
    </w:p>
  </w:endnote>
  <w:endnote w:type="continuationSeparator" w:id="0">
    <w:p w14:paraId="6298918B" w14:textId="77777777" w:rsidR="008644EF" w:rsidRDefault="008644EF" w:rsidP="001A3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Pro-It">
    <w:altName w:val="Calibri"/>
    <w:panose1 w:val="00000000000000000000"/>
    <w:charset w:val="00"/>
    <w:family w:val="swiss"/>
    <w:notTrueType/>
    <w:pitch w:val="default"/>
    <w:sig w:usb0="00000003" w:usb1="00000000" w:usb2="00000000" w:usb3="00000000" w:csb0="00000001" w:csb1="00000000"/>
  </w:font>
  <w:font w:name="FdknvmAdvTT3713a231">
    <w:panose1 w:val="00000000000000000000"/>
    <w:charset w:val="00"/>
    <w:family w:val="roman"/>
    <w:notTrueType/>
    <w:pitch w:val="default"/>
    <w:sig w:usb0="00000003" w:usb1="00000000" w:usb2="00000000" w:usb3="00000000" w:csb0="00000001" w:csb1="00000000"/>
  </w:font>
  <w:font w:name="SourceSansPro-Regular">
    <w:panose1 w:val="00000000000000000000"/>
    <w:charset w:val="00"/>
    <w:family w:val="auto"/>
    <w:notTrueType/>
    <w:pitch w:val="default"/>
    <w:sig w:usb0="00000003" w:usb1="00000000" w:usb2="00000000" w:usb3="00000000" w:csb0="00000001" w:csb1="00000000"/>
  </w:font>
  <w:font w:name="CnwflkAdvTT3713a231">
    <w:panose1 w:val="00000000000000000000"/>
    <w:charset w:val="00"/>
    <w:family w:val="roman"/>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3185740"/>
      <w:docPartObj>
        <w:docPartGallery w:val="Page Numbers (Bottom of Page)"/>
        <w:docPartUnique/>
      </w:docPartObj>
    </w:sdtPr>
    <w:sdtContent>
      <w:p w14:paraId="696A1B53" w14:textId="77777777" w:rsidR="00A4625D" w:rsidRDefault="00A4625D">
        <w:pPr>
          <w:pStyle w:val="Pieddepage"/>
          <w:jc w:val="center"/>
        </w:pPr>
        <w:r>
          <w:fldChar w:fldCharType="begin"/>
        </w:r>
        <w:r>
          <w:instrText>PAGE   \* MERGEFORMAT</w:instrText>
        </w:r>
        <w:r>
          <w:fldChar w:fldCharType="separate"/>
        </w:r>
        <w:r w:rsidRPr="00BC1498">
          <w:rPr>
            <w:noProof/>
            <w:lang w:val="nl-NL"/>
          </w:rPr>
          <w:t>2</w:t>
        </w:r>
        <w:r>
          <w:fldChar w:fldCharType="end"/>
        </w:r>
      </w:p>
    </w:sdtContent>
  </w:sdt>
  <w:p w14:paraId="26A72CB3" w14:textId="77777777" w:rsidR="00A4625D" w:rsidRDefault="00A462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0395A" w14:textId="77777777" w:rsidR="008644EF" w:rsidRDefault="008644EF" w:rsidP="001A3552">
      <w:pPr>
        <w:spacing w:after="0" w:line="240" w:lineRule="auto"/>
      </w:pPr>
      <w:r>
        <w:separator/>
      </w:r>
    </w:p>
  </w:footnote>
  <w:footnote w:type="continuationSeparator" w:id="0">
    <w:p w14:paraId="7C8B06A6" w14:textId="77777777" w:rsidR="008644EF" w:rsidRDefault="008644EF" w:rsidP="001A3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3095"/>
    <w:multiLevelType w:val="hybridMultilevel"/>
    <w:tmpl w:val="0382EF54"/>
    <w:lvl w:ilvl="0" w:tplc="08090001">
      <w:start w:val="1"/>
      <w:numFmt w:val="bullet"/>
      <w:lvlText w:val=""/>
      <w:lvlJc w:val="left"/>
      <w:pPr>
        <w:ind w:left="720" w:hanging="360"/>
      </w:pPr>
      <w:rPr>
        <w:rFonts w:ascii="Symbol" w:hAnsi="Symbol" w:hint="default"/>
        <w:sz w:val="2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7D10617"/>
    <w:multiLevelType w:val="hybridMultilevel"/>
    <w:tmpl w:val="BF9419B4"/>
    <w:lvl w:ilvl="0" w:tplc="B7441D34">
      <w:start w:val="1"/>
      <w:numFmt w:val="decimal"/>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 w15:restartNumberingAfterBreak="0">
    <w:nsid w:val="08166353"/>
    <w:multiLevelType w:val="hybridMultilevel"/>
    <w:tmpl w:val="C3D41F5C"/>
    <w:lvl w:ilvl="0" w:tplc="092AEC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1855DB"/>
    <w:multiLevelType w:val="hybridMultilevel"/>
    <w:tmpl w:val="63AE6D52"/>
    <w:lvl w:ilvl="0" w:tplc="685C138E">
      <w:start w:val="1"/>
      <w:numFmt w:val="lowerLetter"/>
      <w:lvlText w:val="%1."/>
      <w:lvlJc w:val="left"/>
      <w:pPr>
        <w:ind w:left="720" w:hanging="360"/>
      </w:pPr>
      <w:rPr>
        <w:rFonts w:ascii="Verdana" w:eastAsiaTheme="minorHAnsi" w:hAnsi="Verdana"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830C19"/>
    <w:multiLevelType w:val="hybridMultilevel"/>
    <w:tmpl w:val="BB66C51E"/>
    <w:lvl w:ilvl="0" w:tplc="0809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32E6339"/>
    <w:multiLevelType w:val="hybridMultilevel"/>
    <w:tmpl w:val="A618581A"/>
    <w:lvl w:ilvl="0" w:tplc="459E4F7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38368D"/>
    <w:multiLevelType w:val="hybridMultilevel"/>
    <w:tmpl w:val="742C1B5C"/>
    <w:lvl w:ilvl="0" w:tplc="092AEC82">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F8D61C5"/>
    <w:multiLevelType w:val="hybridMultilevel"/>
    <w:tmpl w:val="0EA8B476"/>
    <w:lvl w:ilvl="0" w:tplc="0809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3667DD7"/>
    <w:multiLevelType w:val="hybridMultilevel"/>
    <w:tmpl w:val="F04C5036"/>
    <w:lvl w:ilvl="0" w:tplc="04130001">
      <w:start w:val="1"/>
      <w:numFmt w:val="bullet"/>
      <w:lvlText w:val=""/>
      <w:lvlJc w:val="left"/>
      <w:pPr>
        <w:ind w:left="786" w:hanging="360"/>
      </w:pPr>
      <w:rPr>
        <w:rFonts w:ascii="Symbol" w:hAnsi="Symbol"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9" w15:restartNumberingAfterBreak="0">
    <w:nsid w:val="3B185904"/>
    <w:multiLevelType w:val="hybridMultilevel"/>
    <w:tmpl w:val="73C845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4E958FA"/>
    <w:multiLevelType w:val="hybridMultilevel"/>
    <w:tmpl w:val="66F6757E"/>
    <w:lvl w:ilvl="0" w:tplc="E7565EA4">
      <w:start w:val="1"/>
      <w:numFmt w:val="bullet"/>
      <w:lvlText w:val=""/>
      <w:lvlJc w:val="left"/>
      <w:pPr>
        <w:ind w:left="720" w:hanging="360"/>
      </w:pPr>
      <w:rPr>
        <w:rFonts w:ascii="Wingdings" w:hAnsi="Wingdings" w:hint="default"/>
        <w:sz w:val="24"/>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5C8412D"/>
    <w:multiLevelType w:val="hybridMultilevel"/>
    <w:tmpl w:val="33908DA2"/>
    <w:lvl w:ilvl="0" w:tplc="00A61CFA">
      <w:start w:val="1"/>
      <w:numFmt w:val="decimal"/>
      <w:lvlText w:val="%1."/>
      <w:lvlJc w:val="left"/>
      <w:pPr>
        <w:ind w:left="3960" w:hanging="720"/>
      </w:pPr>
      <w:rPr>
        <w:rFonts w:ascii="Verdana" w:eastAsiaTheme="minorHAnsi" w:hAnsi="Verdana" w:cstheme="minorBidi"/>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48135205"/>
    <w:multiLevelType w:val="hybridMultilevel"/>
    <w:tmpl w:val="A618581A"/>
    <w:lvl w:ilvl="0" w:tplc="459E4F7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9867F6"/>
    <w:multiLevelType w:val="hybridMultilevel"/>
    <w:tmpl w:val="CB7AAD3C"/>
    <w:lvl w:ilvl="0" w:tplc="445A90A2">
      <w:numFmt w:val="decimal"/>
      <w:lvlText w:val="%1"/>
      <w:lvlJc w:val="left"/>
      <w:pPr>
        <w:ind w:left="720" w:hanging="72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4B6B0493"/>
    <w:multiLevelType w:val="hybridMultilevel"/>
    <w:tmpl w:val="A280AFAE"/>
    <w:lvl w:ilvl="0" w:tplc="2C46FF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527CB8"/>
    <w:multiLevelType w:val="hybridMultilevel"/>
    <w:tmpl w:val="EF5C2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1A2298"/>
    <w:multiLevelType w:val="hybridMultilevel"/>
    <w:tmpl w:val="7B9EFDDC"/>
    <w:lvl w:ilvl="0" w:tplc="A75C131C">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AD84749"/>
    <w:multiLevelType w:val="hybridMultilevel"/>
    <w:tmpl w:val="5310E7EA"/>
    <w:lvl w:ilvl="0" w:tplc="0413000F">
      <w:start w:val="1"/>
      <w:numFmt w:val="decimal"/>
      <w:lvlText w:val="%1."/>
      <w:lvlJc w:val="left"/>
      <w:pPr>
        <w:ind w:left="360" w:hanging="360"/>
      </w:pPr>
      <w:rPr>
        <w:rFonts w:hint="default"/>
        <w:b/>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8" w15:restartNumberingAfterBreak="0">
    <w:nsid w:val="5E1342FF"/>
    <w:multiLevelType w:val="hybridMultilevel"/>
    <w:tmpl w:val="F558C45C"/>
    <w:lvl w:ilvl="0" w:tplc="B7441D3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9629D1"/>
    <w:multiLevelType w:val="hybridMultilevel"/>
    <w:tmpl w:val="F238D4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09D20AA"/>
    <w:multiLevelType w:val="hybridMultilevel"/>
    <w:tmpl w:val="BE6250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0AB3ED2"/>
    <w:multiLevelType w:val="hybridMultilevel"/>
    <w:tmpl w:val="4B14934C"/>
    <w:lvl w:ilvl="0" w:tplc="D7DEFEB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4D91467"/>
    <w:multiLevelType w:val="hybridMultilevel"/>
    <w:tmpl w:val="B7666238"/>
    <w:lvl w:ilvl="0" w:tplc="08090019">
      <w:start w:val="1"/>
      <w:numFmt w:val="lowerLetter"/>
      <w:lvlText w:val="%1."/>
      <w:lvlJc w:val="left"/>
      <w:pPr>
        <w:ind w:left="1506" w:hanging="360"/>
      </w:pPr>
    </w:lvl>
    <w:lvl w:ilvl="1" w:tplc="04130019" w:tentative="1">
      <w:start w:val="1"/>
      <w:numFmt w:val="lowerLetter"/>
      <w:lvlText w:val="%2."/>
      <w:lvlJc w:val="left"/>
      <w:pPr>
        <w:ind w:left="2226" w:hanging="360"/>
      </w:pPr>
    </w:lvl>
    <w:lvl w:ilvl="2" w:tplc="0413001B" w:tentative="1">
      <w:start w:val="1"/>
      <w:numFmt w:val="lowerRoman"/>
      <w:lvlText w:val="%3."/>
      <w:lvlJc w:val="right"/>
      <w:pPr>
        <w:ind w:left="2946" w:hanging="180"/>
      </w:pPr>
    </w:lvl>
    <w:lvl w:ilvl="3" w:tplc="0413000F" w:tentative="1">
      <w:start w:val="1"/>
      <w:numFmt w:val="decimal"/>
      <w:lvlText w:val="%4."/>
      <w:lvlJc w:val="left"/>
      <w:pPr>
        <w:ind w:left="3666" w:hanging="360"/>
      </w:pPr>
    </w:lvl>
    <w:lvl w:ilvl="4" w:tplc="04130019" w:tentative="1">
      <w:start w:val="1"/>
      <w:numFmt w:val="lowerLetter"/>
      <w:lvlText w:val="%5."/>
      <w:lvlJc w:val="left"/>
      <w:pPr>
        <w:ind w:left="4386" w:hanging="360"/>
      </w:pPr>
    </w:lvl>
    <w:lvl w:ilvl="5" w:tplc="0413001B" w:tentative="1">
      <w:start w:val="1"/>
      <w:numFmt w:val="lowerRoman"/>
      <w:lvlText w:val="%6."/>
      <w:lvlJc w:val="right"/>
      <w:pPr>
        <w:ind w:left="5106" w:hanging="180"/>
      </w:pPr>
    </w:lvl>
    <w:lvl w:ilvl="6" w:tplc="0413000F" w:tentative="1">
      <w:start w:val="1"/>
      <w:numFmt w:val="decimal"/>
      <w:lvlText w:val="%7."/>
      <w:lvlJc w:val="left"/>
      <w:pPr>
        <w:ind w:left="5826" w:hanging="360"/>
      </w:pPr>
    </w:lvl>
    <w:lvl w:ilvl="7" w:tplc="04130019" w:tentative="1">
      <w:start w:val="1"/>
      <w:numFmt w:val="lowerLetter"/>
      <w:lvlText w:val="%8."/>
      <w:lvlJc w:val="left"/>
      <w:pPr>
        <w:ind w:left="6546" w:hanging="360"/>
      </w:pPr>
    </w:lvl>
    <w:lvl w:ilvl="8" w:tplc="0413001B" w:tentative="1">
      <w:start w:val="1"/>
      <w:numFmt w:val="lowerRoman"/>
      <w:lvlText w:val="%9."/>
      <w:lvlJc w:val="right"/>
      <w:pPr>
        <w:ind w:left="7266" w:hanging="180"/>
      </w:pPr>
    </w:lvl>
  </w:abstractNum>
  <w:abstractNum w:abstractNumId="23" w15:restartNumberingAfterBreak="0">
    <w:nsid w:val="6B100326"/>
    <w:multiLevelType w:val="hybridMultilevel"/>
    <w:tmpl w:val="D9BA5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B5B5C61"/>
    <w:multiLevelType w:val="hybridMultilevel"/>
    <w:tmpl w:val="983EF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A11A9D"/>
    <w:multiLevelType w:val="hybridMultilevel"/>
    <w:tmpl w:val="C0726CFA"/>
    <w:lvl w:ilvl="0" w:tplc="B7441D3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A6092B"/>
    <w:multiLevelType w:val="hybridMultilevel"/>
    <w:tmpl w:val="F6EECD50"/>
    <w:lvl w:ilvl="0" w:tplc="4D60AB6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D1022AC"/>
    <w:multiLevelType w:val="hybridMultilevel"/>
    <w:tmpl w:val="25A44774"/>
    <w:lvl w:ilvl="0" w:tplc="50A2EA6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F193690"/>
    <w:multiLevelType w:val="hybridMultilevel"/>
    <w:tmpl w:val="D6B09B78"/>
    <w:lvl w:ilvl="0" w:tplc="04130001">
      <w:start w:val="1"/>
      <w:numFmt w:val="bullet"/>
      <w:lvlText w:val=""/>
      <w:lvlJc w:val="left"/>
      <w:pPr>
        <w:ind w:left="928" w:hanging="360"/>
      </w:pPr>
      <w:rPr>
        <w:rFonts w:ascii="Symbol" w:hAnsi="Symbol" w:hint="default"/>
      </w:rPr>
    </w:lvl>
    <w:lvl w:ilvl="1" w:tplc="04130003" w:tentative="1">
      <w:start w:val="1"/>
      <w:numFmt w:val="bullet"/>
      <w:lvlText w:val="o"/>
      <w:lvlJc w:val="left"/>
      <w:pPr>
        <w:ind w:left="1648" w:hanging="360"/>
      </w:pPr>
      <w:rPr>
        <w:rFonts w:ascii="Courier New" w:hAnsi="Courier New" w:cs="Courier New" w:hint="default"/>
      </w:rPr>
    </w:lvl>
    <w:lvl w:ilvl="2" w:tplc="04130005" w:tentative="1">
      <w:start w:val="1"/>
      <w:numFmt w:val="bullet"/>
      <w:lvlText w:val=""/>
      <w:lvlJc w:val="left"/>
      <w:pPr>
        <w:ind w:left="2368" w:hanging="360"/>
      </w:pPr>
      <w:rPr>
        <w:rFonts w:ascii="Wingdings"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cs="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cs="Courier New" w:hint="default"/>
      </w:rPr>
    </w:lvl>
    <w:lvl w:ilvl="8" w:tplc="04130005" w:tentative="1">
      <w:start w:val="1"/>
      <w:numFmt w:val="bullet"/>
      <w:lvlText w:val=""/>
      <w:lvlJc w:val="left"/>
      <w:pPr>
        <w:ind w:left="6688" w:hanging="360"/>
      </w:pPr>
      <w:rPr>
        <w:rFonts w:ascii="Wingdings" w:hAnsi="Wingdings" w:hint="default"/>
      </w:rPr>
    </w:lvl>
  </w:abstractNum>
  <w:num w:numId="1">
    <w:abstractNumId w:val="13"/>
  </w:num>
  <w:num w:numId="2">
    <w:abstractNumId w:val="16"/>
  </w:num>
  <w:num w:numId="3">
    <w:abstractNumId w:val="25"/>
  </w:num>
  <w:num w:numId="4">
    <w:abstractNumId w:val="18"/>
  </w:num>
  <w:num w:numId="5">
    <w:abstractNumId w:val="1"/>
  </w:num>
  <w:num w:numId="6">
    <w:abstractNumId w:val="11"/>
  </w:num>
  <w:num w:numId="7">
    <w:abstractNumId w:val="2"/>
  </w:num>
  <w:num w:numId="8">
    <w:abstractNumId w:val="21"/>
  </w:num>
  <w:num w:numId="9">
    <w:abstractNumId w:val="24"/>
  </w:num>
  <w:num w:numId="10">
    <w:abstractNumId w:val="5"/>
  </w:num>
  <w:num w:numId="11">
    <w:abstractNumId w:val="17"/>
  </w:num>
  <w:num w:numId="12">
    <w:abstractNumId w:val="10"/>
  </w:num>
  <w:num w:numId="13">
    <w:abstractNumId w:val="23"/>
  </w:num>
  <w:num w:numId="14">
    <w:abstractNumId w:val="14"/>
  </w:num>
  <w:num w:numId="15">
    <w:abstractNumId w:val="0"/>
  </w:num>
  <w:num w:numId="16">
    <w:abstractNumId w:val="26"/>
  </w:num>
  <w:num w:numId="17">
    <w:abstractNumId w:val="19"/>
  </w:num>
  <w:num w:numId="18">
    <w:abstractNumId w:val="8"/>
  </w:num>
  <w:num w:numId="19">
    <w:abstractNumId w:val="20"/>
  </w:num>
  <w:num w:numId="20">
    <w:abstractNumId w:val="4"/>
  </w:num>
  <w:num w:numId="21">
    <w:abstractNumId w:val="7"/>
  </w:num>
  <w:num w:numId="22">
    <w:abstractNumId w:val="22"/>
  </w:num>
  <w:num w:numId="23">
    <w:abstractNumId w:val="15"/>
  </w:num>
  <w:num w:numId="24">
    <w:abstractNumId w:val="9"/>
  </w:num>
  <w:num w:numId="25">
    <w:abstractNumId w:val="27"/>
  </w:num>
  <w:num w:numId="26">
    <w:abstractNumId w:val="3"/>
  </w:num>
  <w:num w:numId="27">
    <w:abstractNumId w:val="12"/>
  </w:num>
  <w:num w:numId="28">
    <w:abstractNumId w:val="28"/>
  </w:num>
  <w:num w:numId="2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istan Kistler">
    <w15:presenceInfo w15:providerId="AD" w15:userId="S-1-5-21-3569255166-3711921035-3486062074-3186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46"/>
    <w:rsid w:val="00026E43"/>
    <w:rsid w:val="00062272"/>
    <w:rsid w:val="00072BB3"/>
    <w:rsid w:val="00090575"/>
    <w:rsid w:val="000A3D29"/>
    <w:rsid w:val="000C1DCB"/>
    <w:rsid w:val="000C3452"/>
    <w:rsid w:val="000D2F40"/>
    <w:rsid w:val="000D45CE"/>
    <w:rsid w:val="000D77B1"/>
    <w:rsid w:val="000D7B7D"/>
    <w:rsid w:val="000E5CD1"/>
    <w:rsid w:val="000E60DA"/>
    <w:rsid w:val="000F3EB9"/>
    <w:rsid w:val="000F5CFC"/>
    <w:rsid w:val="00103EDA"/>
    <w:rsid w:val="00117469"/>
    <w:rsid w:val="00120B81"/>
    <w:rsid w:val="001222C6"/>
    <w:rsid w:val="0013227D"/>
    <w:rsid w:val="001346FD"/>
    <w:rsid w:val="001360AC"/>
    <w:rsid w:val="00136850"/>
    <w:rsid w:val="001553F7"/>
    <w:rsid w:val="00182760"/>
    <w:rsid w:val="00185484"/>
    <w:rsid w:val="00190A41"/>
    <w:rsid w:val="0019671E"/>
    <w:rsid w:val="00196CAF"/>
    <w:rsid w:val="001A3552"/>
    <w:rsid w:val="001A3A6A"/>
    <w:rsid w:val="001A7CFC"/>
    <w:rsid w:val="001B0966"/>
    <w:rsid w:val="001B57B0"/>
    <w:rsid w:val="001C40A6"/>
    <w:rsid w:val="001C7E39"/>
    <w:rsid w:val="001D01EF"/>
    <w:rsid w:val="001D0633"/>
    <w:rsid w:val="001E7E67"/>
    <w:rsid w:val="001F31FE"/>
    <w:rsid w:val="002044FB"/>
    <w:rsid w:val="002167C3"/>
    <w:rsid w:val="00240A1C"/>
    <w:rsid w:val="002625ED"/>
    <w:rsid w:val="00271142"/>
    <w:rsid w:val="00273162"/>
    <w:rsid w:val="002737AE"/>
    <w:rsid w:val="0027451F"/>
    <w:rsid w:val="00286218"/>
    <w:rsid w:val="0028799C"/>
    <w:rsid w:val="002A3B6F"/>
    <w:rsid w:val="002B3B00"/>
    <w:rsid w:val="002C1BE1"/>
    <w:rsid w:val="002D141E"/>
    <w:rsid w:val="002F242E"/>
    <w:rsid w:val="00305856"/>
    <w:rsid w:val="003071F3"/>
    <w:rsid w:val="00330A11"/>
    <w:rsid w:val="00330DB4"/>
    <w:rsid w:val="00346148"/>
    <w:rsid w:val="00357068"/>
    <w:rsid w:val="00357CF6"/>
    <w:rsid w:val="00361892"/>
    <w:rsid w:val="003679EB"/>
    <w:rsid w:val="00375A4E"/>
    <w:rsid w:val="003A56B6"/>
    <w:rsid w:val="003B6044"/>
    <w:rsid w:val="003C7826"/>
    <w:rsid w:val="003D02CA"/>
    <w:rsid w:val="003D131B"/>
    <w:rsid w:val="003E2DB2"/>
    <w:rsid w:val="003E76ED"/>
    <w:rsid w:val="003F15E4"/>
    <w:rsid w:val="00407552"/>
    <w:rsid w:val="0044523B"/>
    <w:rsid w:val="00450DB6"/>
    <w:rsid w:val="00451819"/>
    <w:rsid w:val="00455BE4"/>
    <w:rsid w:val="004623B2"/>
    <w:rsid w:val="00477B8A"/>
    <w:rsid w:val="00494329"/>
    <w:rsid w:val="004B211E"/>
    <w:rsid w:val="004E0328"/>
    <w:rsid w:val="004F23F6"/>
    <w:rsid w:val="00513B9F"/>
    <w:rsid w:val="005206AF"/>
    <w:rsid w:val="00521D83"/>
    <w:rsid w:val="00526DA0"/>
    <w:rsid w:val="005310B1"/>
    <w:rsid w:val="00534FED"/>
    <w:rsid w:val="00546135"/>
    <w:rsid w:val="005557E1"/>
    <w:rsid w:val="00560AD0"/>
    <w:rsid w:val="00560BAA"/>
    <w:rsid w:val="005733D8"/>
    <w:rsid w:val="005937A6"/>
    <w:rsid w:val="00595ECC"/>
    <w:rsid w:val="00596921"/>
    <w:rsid w:val="005A3263"/>
    <w:rsid w:val="005A6A5D"/>
    <w:rsid w:val="005C334A"/>
    <w:rsid w:val="005D1618"/>
    <w:rsid w:val="005D7001"/>
    <w:rsid w:val="006173A3"/>
    <w:rsid w:val="0063044C"/>
    <w:rsid w:val="00637C89"/>
    <w:rsid w:val="00663D5F"/>
    <w:rsid w:val="00665551"/>
    <w:rsid w:val="00673FD5"/>
    <w:rsid w:val="006973C2"/>
    <w:rsid w:val="006B7FD9"/>
    <w:rsid w:val="006C320C"/>
    <w:rsid w:val="006C35EB"/>
    <w:rsid w:val="006D2897"/>
    <w:rsid w:val="006E265C"/>
    <w:rsid w:val="006F2776"/>
    <w:rsid w:val="00710F97"/>
    <w:rsid w:val="00711353"/>
    <w:rsid w:val="00723CF8"/>
    <w:rsid w:val="00727F2F"/>
    <w:rsid w:val="00732CA2"/>
    <w:rsid w:val="00734DF3"/>
    <w:rsid w:val="00742253"/>
    <w:rsid w:val="00755589"/>
    <w:rsid w:val="007621AE"/>
    <w:rsid w:val="007834F0"/>
    <w:rsid w:val="007A04C7"/>
    <w:rsid w:val="007A0D85"/>
    <w:rsid w:val="007D1A7A"/>
    <w:rsid w:val="007E16CE"/>
    <w:rsid w:val="007F0362"/>
    <w:rsid w:val="007F4753"/>
    <w:rsid w:val="00801BF4"/>
    <w:rsid w:val="0080731C"/>
    <w:rsid w:val="00816823"/>
    <w:rsid w:val="0082207D"/>
    <w:rsid w:val="00822F45"/>
    <w:rsid w:val="00853453"/>
    <w:rsid w:val="008644EF"/>
    <w:rsid w:val="00864AF5"/>
    <w:rsid w:val="00870A21"/>
    <w:rsid w:val="0087273C"/>
    <w:rsid w:val="00874EB4"/>
    <w:rsid w:val="0088011D"/>
    <w:rsid w:val="00881FDF"/>
    <w:rsid w:val="0088591D"/>
    <w:rsid w:val="00891583"/>
    <w:rsid w:val="00895D4A"/>
    <w:rsid w:val="008A3B3C"/>
    <w:rsid w:val="008A4270"/>
    <w:rsid w:val="008C310E"/>
    <w:rsid w:val="008D1008"/>
    <w:rsid w:val="008E2F78"/>
    <w:rsid w:val="008E5F22"/>
    <w:rsid w:val="008F37DC"/>
    <w:rsid w:val="00902AE5"/>
    <w:rsid w:val="00906C6D"/>
    <w:rsid w:val="00906EE4"/>
    <w:rsid w:val="009077BA"/>
    <w:rsid w:val="009112B0"/>
    <w:rsid w:val="00914FA2"/>
    <w:rsid w:val="0092241F"/>
    <w:rsid w:val="00925552"/>
    <w:rsid w:val="00936CD3"/>
    <w:rsid w:val="00946824"/>
    <w:rsid w:val="009603CC"/>
    <w:rsid w:val="00960DDB"/>
    <w:rsid w:val="00962B04"/>
    <w:rsid w:val="00962B27"/>
    <w:rsid w:val="00964035"/>
    <w:rsid w:val="009702E3"/>
    <w:rsid w:val="009715FA"/>
    <w:rsid w:val="0098265B"/>
    <w:rsid w:val="00994AD5"/>
    <w:rsid w:val="009A0016"/>
    <w:rsid w:val="009B317D"/>
    <w:rsid w:val="009B64C7"/>
    <w:rsid w:val="009C5E22"/>
    <w:rsid w:val="009D6FE8"/>
    <w:rsid w:val="009E2002"/>
    <w:rsid w:val="009F12C5"/>
    <w:rsid w:val="009F34E0"/>
    <w:rsid w:val="009F4914"/>
    <w:rsid w:val="00A00763"/>
    <w:rsid w:val="00A10691"/>
    <w:rsid w:val="00A14BEE"/>
    <w:rsid w:val="00A37CC6"/>
    <w:rsid w:val="00A4625D"/>
    <w:rsid w:val="00A468E2"/>
    <w:rsid w:val="00A67362"/>
    <w:rsid w:val="00A73B98"/>
    <w:rsid w:val="00A80019"/>
    <w:rsid w:val="00A812BC"/>
    <w:rsid w:val="00A82FCE"/>
    <w:rsid w:val="00A971B2"/>
    <w:rsid w:val="00AB4D7E"/>
    <w:rsid w:val="00AC4899"/>
    <w:rsid w:val="00AD79DF"/>
    <w:rsid w:val="00AD7CA6"/>
    <w:rsid w:val="00AE29A0"/>
    <w:rsid w:val="00AF319A"/>
    <w:rsid w:val="00AF641F"/>
    <w:rsid w:val="00B15250"/>
    <w:rsid w:val="00B3258F"/>
    <w:rsid w:val="00B73750"/>
    <w:rsid w:val="00B83355"/>
    <w:rsid w:val="00B84D09"/>
    <w:rsid w:val="00BC1498"/>
    <w:rsid w:val="00BD3139"/>
    <w:rsid w:val="00BD4C2F"/>
    <w:rsid w:val="00BD6BEB"/>
    <w:rsid w:val="00BE3C3E"/>
    <w:rsid w:val="00BF33F7"/>
    <w:rsid w:val="00BF3DCA"/>
    <w:rsid w:val="00C12FA0"/>
    <w:rsid w:val="00C159F4"/>
    <w:rsid w:val="00C40E8D"/>
    <w:rsid w:val="00C41162"/>
    <w:rsid w:val="00C63807"/>
    <w:rsid w:val="00C6674B"/>
    <w:rsid w:val="00C75EB0"/>
    <w:rsid w:val="00CA677B"/>
    <w:rsid w:val="00CA68A3"/>
    <w:rsid w:val="00CA7B56"/>
    <w:rsid w:val="00CB7C77"/>
    <w:rsid w:val="00CC53E9"/>
    <w:rsid w:val="00CC60A5"/>
    <w:rsid w:val="00CD025B"/>
    <w:rsid w:val="00CD1345"/>
    <w:rsid w:val="00CE1806"/>
    <w:rsid w:val="00CE267E"/>
    <w:rsid w:val="00D024FE"/>
    <w:rsid w:val="00D20D25"/>
    <w:rsid w:val="00D352E5"/>
    <w:rsid w:val="00D37283"/>
    <w:rsid w:val="00D4352E"/>
    <w:rsid w:val="00D566FA"/>
    <w:rsid w:val="00D81BCA"/>
    <w:rsid w:val="00D87101"/>
    <w:rsid w:val="00D9418E"/>
    <w:rsid w:val="00D947EB"/>
    <w:rsid w:val="00DA6B27"/>
    <w:rsid w:val="00DB0626"/>
    <w:rsid w:val="00DB7F78"/>
    <w:rsid w:val="00DC705A"/>
    <w:rsid w:val="00DC7C48"/>
    <w:rsid w:val="00DD34AC"/>
    <w:rsid w:val="00DD4417"/>
    <w:rsid w:val="00DE596B"/>
    <w:rsid w:val="00DF17B4"/>
    <w:rsid w:val="00DF385D"/>
    <w:rsid w:val="00E0343D"/>
    <w:rsid w:val="00E03AA3"/>
    <w:rsid w:val="00E126A5"/>
    <w:rsid w:val="00E14922"/>
    <w:rsid w:val="00E339F6"/>
    <w:rsid w:val="00E505E6"/>
    <w:rsid w:val="00E5425E"/>
    <w:rsid w:val="00E63996"/>
    <w:rsid w:val="00E73366"/>
    <w:rsid w:val="00E84265"/>
    <w:rsid w:val="00E85B46"/>
    <w:rsid w:val="00E91095"/>
    <w:rsid w:val="00EC0B08"/>
    <w:rsid w:val="00EC15D6"/>
    <w:rsid w:val="00ED128E"/>
    <w:rsid w:val="00F054BF"/>
    <w:rsid w:val="00F068A9"/>
    <w:rsid w:val="00F13B9C"/>
    <w:rsid w:val="00F4315A"/>
    <w:rsid w:val="00F64238"/>
    <w:rsid w:val="00F831CC"/>
    <w:rsid w:val="00F8428B"/>
    <w:rsid w:val="00F95B9D"/>
    <w:rsid w:val="00FA30AD"/>
    <w:rsid w:val="00FA342F"/>
    <w:rsid w:val="00FB187A"/>
    <w:rsid w:val="00FB2D29"/>
    <w:rsid w:val="00FC4FE2"/>
    <w:rsid w:val="00FC5EE4"/>
    <w:rsid w:val="00FC7CB9"/>
    <w:rsid w:val="00FD37D8"/>
    <w:rsid w:val="00FE4C82"/>
    <w:rsid w:val="00FF3E32"/>
    <w:rsid w:val="00FF4215"/>
    <w:rsid w:val="00FF4784"/>
    <w:rsid w:val="00FF6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2A30"/>
  <w15:docId w15:val="{117096F2-F962-4280-87F0-C90334AC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A4625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85B46"/>
    <w:rPr>
      <w:color w:val="808080"/>
    </w:rPr>
  </w:style>
  <w:style w:type="paragraph" w:styleId="Textedebulles">
    <w:name w:val="Balloon Text"/>
    <w:basedOn w:val="Normal"/>
    <w:link w:val="TextedebullesCar"/>
    <w:uiPriority w:val="99"/>
    <w:semiHidden/>
    <w:unhideWhenUsed/>
    <w:rsid w:val="00E85B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5B46"/>
    <w:rPr>
      <w:rFonts w:ascii="Tahoma" w:hAnsi="Tahoma" w:cs="Tahoma"/>
      <w:sz w:val="16"/>
      <w:szCs w:val="16"/>
    </w:rPr>
  </w:style>
  <w:style w:type="paragraph" w:styleId="Paragraphedeliste">
    <w:name w:val="List Paragraph"/>
    <w:basedOn w:val="Normal"/>
    <w:uiPriority w:val="34"/>
    <w:qFormat/>
    <w:rsid w:val="00962B27"/>
    <w:pPr>
      <w:ind w:left="720"/>
      <w:contextualSpacing/>
    </w:pPr>
  </w:style>
  <w:style w:type="character" w:styleId="lev">
    <w:name w:val="Strong"/>
    <w:basedOn w:val="Policepardfaut"/>
    <w:uiPriority w:val="22"/>
    <w:qFormat/>
    <w:rsid w:val="002D141E"/>
    <w:rPr>
      <w:b/>
      <w:bCs/>
    </w:rPr>
  </w:style>
  <w:style w:type="table" w:styleId="Grilledutableau">
    <w:name w:val="Table Grid"/>
    <w:basedOn w:val="TableauNormal"/>
    <w:uiPriority w:val="39"/>
    <w:rsid w:val="002D1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A3552"/>
    <w:pPr>
      <w:tabs>
        <w:tab w:val="center" w:pos="4536"/>
        <w:tab w:val="right" w:pos="9072"/>
      </w:tabs>
      <w:spacing w:after="0" w:line="240" w:lineRule="auto"/>
    </w:pPr>
  </w:style>
  <w:style w:type="character" w:customStyle="1" w:styleId="En-tteCar">
    <w:name w:val="En-tête Car"/>
    <w:basedOn w:val="Policepardfaut"/>
    <w:link w:val="En-tte"/>
    <w:uiPriority w:val="99"/>
    <w:rsid w:val="001A3552"/>
  </w:style>
  <w:style w:type="paragraph" w:styleId="Pieddepage">
    <w:name w:val="footer"/>
    <w:basedOn w:val="Normal"/>
    <w:link w:val="PieddepageCar"/>
    <w:uiPriority w:val="99"/>
    <w:unhideWhenUsed/>
    <w:rsid w:val="001A35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3552"/>
  </w:style>
  <w:style w:type="character" w:styleId="Lienhypertexte">
    <w:name w:val="Hyperlink"/>
    <w:basedOn w:val="Policepardfaut"/>
    <w:uiPriority w:val="99"/>
    <w:unhideWhenUsed/>
    <w:rsid w:val="00906EE4"/>
    <w:rPr>
      <w:color w:val="0000FF" w:themeColor="hyperlink"/>
      <w:u w:val="single"/>
    </w:rPr>
  </w:style>
  <w:style w:type="character" w:styleId="Marquedecommentaire">
    <w:name w:val="annotation reference"/>
    <w:basedOn w:val="Policepardfaut"/>
    <w:uiPriority w:val="99"/>
    <w:semiHidden/>
    <w:unhideWhenUsed/>
    <w:rsid w:val="00196CAF"/>
    <w:rPr>
      <w:sz w:val="16"/>
      <w:szCs w:val="16"/>
    </w:rPr>
  </w:style>
  <w:style w:type="paragraph" w:styleId="Commentaire">
    <w:name w:val="annotation text"/>
    <w:basedOn w:val="Normal"/>
    <w:link w:val="CommentaireCar"/>
    <w:uiPriority w:val="99"/>
    <w:semiHidden/>
    <w:unhideWhenUsed/>
    <w:rsid w:val="00196CAF"/>
    <w:pPr>
      <w:spacing w:line="240" w:lineRule="auto"/>
    </w:pPr>
    <w:rPr>
      <w:sz w:val="20"/>
      <w:szCs w:val="20"/>
    </w:rPr>
  </w:style>
  <w:style w:type="character" w:customStyle="1" w:styleId="CommentaireCar">
    <w:name w:val="Commentaire Car"/>
    <w:basedOn w:val="Policepardfaut"/>
    <w:link w:val="Commentaire"/>
    <w:uiPriority w:val="99"/>
    <w:semiHidden/>
    <w:rsid w:val="00196CAF"/>
    <w:rPr>
      <w:sz w:val="20"/>
      <w:szCs w:val="20"/>
    </w:rPr>
  </w:style>
  <w:style w:type="paragraph" w:styleId="Objetducommentaire">
    <w:name w:val="annotation subject"/>
    <w:basedOn w:val="Commentaire"/>
    <w:next w:val="Commentaire"/>
    <w:link w:val="ObjetducommentaireCar"/>
    <w:uiPriority w:val="99"/>
    <w:semiHidden/>
    <w:unhideWhenUsed/>
    <w:rsid w:val="00196CAF"/>
    <w:rPr>
      <w:b/>
      <w:bCs/>
    </w:rPr>
  </w:style>
  <w:style w:type="character" w:customStyle="1" w:styleId="ObjetducommentaireCar">
    <w:name w:val="Objet du commentaire Car"/>
    <w:basedOn w:val="CommentaireCar"/>
    <w:link w:val="Objetducommentaire"/>
    <w:uiPriority w:val="99"/>
    <w:semiHidden/>
    <w:rsid w:val="00196CAF"/>
    <w:rPr>
      <w:b/>
      <w:bCs/>
      <w:sz w:val="20"/>
      <w:szCs w:val="20"/>
    </w:rPr>
  </w:style>
  <w:style w:type="character" w:customStyle="1" w:styleId="Titre2Car">
    <w:name w:val="Titre 2 Car"/>
    <w:basedOn w:val="Policepardfaut"/>
    <w:link w:val="Titre2"/>
    <w:uiPriority w:val="9"/>
    <w:rsid w:val="00A4625D"/>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200355">
      <w:bodyDiv w:val="1"/>
      <w:marLeft w:val="0"/>
      <w:marRight w:val="0"/>
      <w:marTop w:val="0"/>
      <w:marBottom w:val="0"/>
      <w:divBdr>
        <w:top w:val="none" w:sz="0" w:space="0" w:color="auto"/>
        <w:left w:val="none" w:sz="0" w:space="0" w:color="auto"/>
        <w:bottom w:val="none" w:sz="0" w:space="0" w:color="auto"/>
        <w:right w:val="none" w:sz="0" w:space="0" w:color="auto"/>
      </w:divBdr>
    </w:div>
    <w:div w:id="1458766000">
      <w:bodyDiv w:val="1"/>
      <w:marLeft w:val="0"/>
      <w:marRight w:val="0"/>
      <w:marTop w:val="0"/>
      <w:marBottom w:val="0"/>
      <w:divBdr>
        <w:top w:val="none" w:sz="0" w:space="0" w:color="auto"/>
        <w:left w:val="none" w:sz="0" w:space="0" w:color="auto"/>
        <w:bottom w:val="none" w:sz="0" w:space="0" w:color="auto"/>
        <w:right w:val="none" w:sz="0" w:space="0" w:color="auto"/>
      </w:divBdr>
    </w:div>
    <w:div w:id="188778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m.brascamp@wur.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FD2BA-2905-48E6-875D-5E9094EC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4396</Words>
  <Characters>21015</Characters>
  <Application>Microsoft Office Word</Application>
  <DocSecurity>0</DocSecurity>
  <Lines>656</Lines>
  <Paragraphs>390</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Wageningen UR</Company>
  <LinksUpToDate>false</LinksUpToDate>
  <CharactersWithSpaces>25021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Brascamp, Pim</dc:creator>
  <cp:lastModifiedBy>Tristan Kistler</cp:lastModifiedBy>
  <cp:revision>8</cp:revision>
  <cp:lastPrinted>2019-05-07T09:11:00Z</cp:lastPrinted>
  <dcterms:created xsi:type="dcterms:W3CDTF">2023-02-28T09:47:00Z</dcterms:created>
  <dcterms:modified xsi:type="dcterms:W3CDTF">2023-05-17T12:56:00Z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a1c1cf929f3d8ca259afc6e0ac2cd4b27eb98addf47d8d9b2aafb178f2fe50b6</vt:lpwstr>
  </property>
</Properties>
</file>